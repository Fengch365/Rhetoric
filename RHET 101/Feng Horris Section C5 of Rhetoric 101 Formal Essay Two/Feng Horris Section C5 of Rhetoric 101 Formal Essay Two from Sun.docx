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E329" w14:textId="52C059D5" w:rsidR="008321F7" w:rsidRDefault="00182353" w:rsidP="00F6154A">
      <w:pPr>
        <w:spacing w:line="480" w:lineRule="auto"/>
        <w:ind w:leftChars="-337" w:left="-708"/>
        <w:jc w:val="right"/>
        <w:rPr>
          <w:rFonts w:ascii="Times New Roman" w:hAnsi="Times New Roman" w:cs="Times New Roman"/>
          <w:sz w:val="24"/>
          <w:szCs w:val="24"/>
        </w:rPr>
      </w:pPr>
      <w:r>
        <w:rPr>
          <w:rFonts w:ascii="Times New Roman" w:hAnsi="Times New Roman" w:cs="Times New Roman" w:hint="eastAsia"/>
          <w:noProof/>
          <w:kern w:val="0"/>
          <w:sz w:val="24"/>
          <w:szCs w:val="24"/>
        </w:rPr>
        <w:drawing>
          <wp:anchor distT="0" distB="0" distL="114300" distR="114300" simplePos="0" relativeHeight="251660288" behindDoc="0" locked="0" layoutInCell="1" allowOverlap="1" wp14:anchorId="0DDEC4FB" wp14:editId="237657F9">
            <wp:simplePos x="0" y="0"/>
            <wp:positionH relativeFrom="column">
              <wp:posOffset>10168890</wp:posOffset>
            </wp:positionH>
            <wp:positionV relativeFrom="paragraph">
              <wp:posOffset>688975</wp:posOffset>
            </wp:positionV>
            <wp:extent cx="4563723" cy="5651732"/>
            <wp:effectExtent l="38100" t="38100" r="34290" b="25400"/>
            <wp:wrapNone/>
            <wp:docPr id="9" name="墨迹 9"/>
            <wp:cNvGraphicFramePr/>
            <a:graphic xmlns:a="http://schemas.openxmlformats.org/drawingml/2006/main">
              <a:graphicData uri="http://schemas.openxmlformats.org/drawingml/2006/picture">
                <pic:pic xmlns:pic="http://schemas.openxmlformats.org/drawingml/2006/picture">
                  <pic:nvPicPr>
                    <pic:cNvPr id="9" name="墨迹 9"/>
                    <pic:cNvPicPr/>
                  </pic:nvPicPr>
                  <pic:blipFill>
                    <a:blip r:embed="rId6"/>
                    <a:stretch>
                      <a:fillRect/>
                    </a:stretch>
                  </pic:blipFill>
                  <pic:spPr>
                    <a:xfrm>
                      <a:off x="0" y="0"/>
                      <a:ext cx="4563723" cy="5651732"/>
                    </a:xfrm>
                    <a:prstGeom prst="rect">
                      <a:avLst/>
                    </a:prstGeom>
                  </pic:spPr>
                </pic:pic>
              </a:graphicData>
            </a:graphic>
          </wp:anchor>
        </w:drawing>
      </w:r>
      <w:r w:rsidR="00392C87">
        <w:rPr>
          <w:rFonts w:ascii="Times New Roman" w:hAnsi="Times New Roman" w:cs="Times New Roman" w:hint="cs"/>
          <w:sz w:val="24"/>
          <w:szCs w:val="24"/>
        </w:rPr>
        <w:t>F</w:t>
      </w:r>
      <w:r w:rsidR="00392C87">
        <w:rPr>
          <w:rFonts w:ascii="Times New Roman" w:hAnsi="Times New Roman" w:cs="Times New Roman"/>
          <w:sz w:val="24"/>
          <w:szCs w:val="24"/>
        </w:rPr>
        <w:t xml:space="preserve">eng </w:t>
      </w:r>
      <w:r w:rsidR="00392C87">
        <w:rPr>
          <w:rFonts w:ascii="Times New Roman" w:hAnsi="Times New Roman" w:cs="Times New Roman" w:hint="eastAsia"/>
          <w:sz w:val="24"/>
          <w:szCs w:val="24"/>
        </w:rPr>
        <w:t>1</w:t>
      </w:r>
    </w:p>
    <w:p w14:paraId="46DEC8FC"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Horris Feng</w:t>
      </w:r>
    </w:p>
    <w:p w14:paraId="6BD13CC4" w14:textId="4B80E93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Professor Holguin</w:t>
      </w:r>
    </w:p>
    <w:p w14:paraId="55152782" w14:textId="1B61942D" w:rsidR="00392C87" w:rsidRDefault="00182353" w:rsidP="00392C87">
      <w:pPr>
        <w:spacing w:line="480" w:lineRule="auto"/>
        <w:jc w:val="left"/>
        <w:rPr>
          <w:rFonts w:ascii="Times New Roman" w:hAnsi="Times New Roman" w:cs="Times New Roman"/>
          <w:sz w:val="24"/>
          <w:szCs w:val="24"/>
        </w:rPr>
      </w:pPr>
      <w:r>
        <w:rPr>
          <w:rFonts w:ascii="Times New Roman" w:hAnsi="Times New Roman" w:cs="Times New Roman" w:hint="eastAsia"/>
          <w:noProof/>
          <w:kern w:val="0"/>
          <w:sz w:val="24"/>
          <w:szCs w:val="24"/>
        </w:rPr>
        <w:drawing>
          <wp:anchor distT="0" distB="0" distL="114300" distR="114300" simplePos="0" relativeHeight="251661312" behindDoc="0" locked="0" layoutInCell="1" allowOverlap="1" wp14:anchorId="791E1A15" wp14:editId="4981F5B9">
            <wp:simplePos x="0" y="0"/>
            <wp:positionH relativeFrom="column">
              <wp:posOffset>10518140</wp:posOffset>
            </wp:positionH>
            <wp:positionV relativeFrom="paragraph">
              <wp:posOffset>662305</wp:posOffset>
            </wp:positionV>
            <wp:extent cx="3502039" cy="3798474"/>
            <wp:effectExtent l="38100" t="38100" r="28575" b="37465"/>
            <wp:wrapNone/>
            <wp:docPr id="10" name="墨迹 10"/>
            <wp:cNvGraphicFramePr/>
            <a:graphic xmlns:a="http://schemas.openxmlformats.org/drawingml/2006/main">
              <a:graphicData uri="http://schemas.openxmlformats.org/drawingml/2006/picture">
                <pic:pic xmlns:pic="http://schemas.openxmlformats.org/drawingml/2006/picture">
                  <pic:nvPicPr>
                    <pic:cNvPr id="10" name="墨迹 10"/>
                    <pic:cNvPicPr/>
                  </pic:nvPicPr>
                  <pic:blipFill>
                    <a:blip r:embed="rId7"/>
                    <a:stretch>
                      <a:fillRect/>
                    </a:stretch>
                  </pic:blipFill>
                  <pic:spPr>
                    <a:xfrm>
                      <a:off x="0" y="0"/>
                      <a:ext cx="3502039" cy="3798474"/>
                    </a:xfrm>
                    <a:prstGeom prst="rect">
                      <a:avLst/>
                    </a:prstGeom>
                  </pic:spPr>
                </pic:pic>
              </a:graphicData>
            </a:graphic>
          </wp:anchor>
        </w:drawing>
      </w:r>
      <w:r w:rsidR="00392C87">
        <w:rPr>
          <w:rFonts w:ascii="Times New Roman" w:hAnsi="Times New Roman" w:cs="Times New Roman"/>
          <w:sz w:val="24"/>
          <w:szCs w:val="24"/>
        </w:rPr>
        <w:t>Rhetoric 101 Section C5</w:t>
      </w:r>
      <w:bookmarkStart w:id="0" w:name="_GoBack"/>
      <w:bookmarkEnd w:id="0"/>
    </w:p>
    <w:p w14:paraId="6CB4A099" w14:textId="7F38A7FD" w:rsidR="00657F89" w:rsidRDefault="00392C87" w:rsidP="00392C87">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27</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No</w:t>
      </w:r>
      <w:r>
        <w:rPr>
          <w:rFonts w:ascii="Times New Roman" w:hAnsi="Times New Roman" w:cs="Times New Roman"/>
          <w:kern w:val="0"/>
          <w:sz w:val="24"/>
          <w:szCs w:val="24"/>
        </w:rPr>
        <w:t>vember 2017</w:t>
      </w:r>
    </w:p>
    <w:p w14:paraId="69DB1859" w14:textId="0A78B06A" w:rsidR="007E4768" w:rsidRDefault="00182353" w:rsidP="007E4768">
      <w:pPr>
        <w:spacing w:line="480"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anchor distT="0" distB="0" distL="114300" distR="114300" simplePos="0" relativeHeight="251659264" behindDoc="0" locked="0" layoutInCell="1" allowOverlap="1" wp14:anchorId="1C4AA092" wp14:editId="559A13D3">
            <wp:simplePos x="0" y="0"/>
            <wp:positionH relativeFrom="column">
              <wp:posOffset>9849852</wp:posOffset>
            </wp:positionH>
            <wp:positionV relativeFrom="paragraph">
              <wp:posOffset>521368</wp:posOffset>
            </wp:positionV>
            <wp:extent cx="2552809" cy="1356795"/>
            <wp:effectExtent l="0" t="0" r="0" b="0"/>
            <wp:wrapNone/>
            <wp:docPr id="8" name="墨迹 8"/>
            <wp:cNvGraphicFramePr/>
            <a:graphic xmlns:a="http://schemas.openxmlformats.org/drawingml/2006/main">
              <a:graphicData uri="http://schemas.openxmlformats.org/drawingml/2006/picture">
                <pic:pic xmlns:pic="http://schemas.openxmlformats.org/drawingml/2006/picture">
                  <pic:nvPicPr>
                    <pic:cNvPr id="8" name="墨迹 8"/>
                    <pic:cNvPicPr/>
                  </pic:nvPicPr>
                  <pic:blipFill>
                    <a:blip r:embed="rId8"/>
                    <a:stretch>
                      <a:fillRect/>
                    </a:stretch>
                  </pic:blipFill>
                  <pic:spPr>
                    <a:xfrm>
                      <a:off x="0" y="0"/>
                      <a:ext cx="2559366" cy="1360280"/>
                    </a:xfrm>
                    <a:prstGeom prst="rect">
                      <a:avLst/>
                    </a:prstGeom>
                  </pic:spPr>
                </pic:pic>
              </a:graphicData>
            </a:graphic>
            <wp14:sizeRelH relativeFrom="margin">
              <wp14:pctWidth>0</wp14:pctWidth>
            </wp14:sizeRelH>
            <wp14:sizeRelV relativeFrom="margin">
              <wp14:pctHeight>0</wp14:pctHeight>
            </wp14:sizeRelV>
          </wp:anchor>
        </w:drawing>
      </w:r>
      <w:commentRangeStart w:id="1"/>
      <w:r w:rsidR="007E4768">
        <w:rPr>
          <w:rFonts w:ascii="Times New Roman" w:hAnsi="Times New Roman" w:cs="Times New Roman" w:hint="eastAsia"/>
          <w:kern w:val="0"/>
          <w:sz w:val="24"/>
          <w:szCs w:val="24"/>
        </w:rPr>
        <w:t xml:space="preserve">The </w:t>
      </w:r>
      <w:r w:rsidR="007E4768">
        <w:rPr>
          <w:rFonts w:ascii="Times New Roman" w:hAnsi="Times New Roman" w:cs="Times New Roman"/>
          <w:kern w:val="0"/>
          <w:sz w:val="24"/>
          <w:szCs w:val="24"/>
        </w:rPr>
        <w:t>Role of Culture Plays in Chinese and American Advertisement Campaigns</w:t>
      </w:r>
      <w:commentRangeEnd w:id="1"/>
      <w:r w:rsidR="00F237BA">
        <w:rPr>
          <w:rStyle w:val="a5"/>
        </w:rPr>
        <w:commentReference w:id="1"/>
      </w:r>
    </w:p>
    <w:p w14:paraId="50F56B64" w14:textId="2FEE9A51" w:rsidR="007E4768" w:rsidRDefault="00182353" w:rsidP="007E4768">
      <w:pPr>
        <w:spacing w:line="480" w:lineRule="auto"/>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anchor distT="0" distB="0" distL="114300" distR="114300" simplePos="0" relativeHeight="251662336" behindDoc="0" locked="0" layoutInCell="1" allowOverlap="1" wp14:anchorId="36CE25D3" wp14:editId="3C5FF294">
            <wp:simplePos x="0" y="0"/>
            <wp:positionH relativeFrom="column">
              <wp:posOffset>12641179</wp:posOffset>
            </wp:positionH>
            <wp:positionV relativeFrom="paragraph">
              <wp:posOffset>1921843</wp:posOffset>
            </wp:positionV>
            <wp:extent cx="1767372" cy="3811553"/>
            <wp:effectExtent l="0" t="0" r="4445" b="0"/>
            <wp:wrapNone/>
            <wp:docPr id="13" name="墨迹 13"/>
            <wp:cNvGraphicFramePr/>
            <a:graphic xmlns:a="http://schemas.openxmlformats.org/drawingml/2006/main">
              <a:graphicData uri="http://schemas.openxmlformats.org/drawingml/2006/picture">
                <pic:pic xmlns:pic="http://schemas.openxmlformats.org/drawingml/2006/picture">
                  <pic:nvPicPr>
                    <pic:cNvPr id="13" name="墨迹 13"/>
                    <pic:cNvPicPr/>
                  </pic:nvPicPr>
                  <pic:blipFill>
                    <a:blip r:embed="rId12"/>
                    <a:stretch>
                      <a:fillRect/>
                    </a:stretch>
                  </pic:blipFill>
                  <pic:spPr>
                    <a:xfrm>
                      <a:off x="0" y="0"/>
                      <a:ext cx="1770398" cy="38180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 w:val="24"/>
          <w:szCs w:val="24"/>
        </w:rPr>
        <w:drawing>
          <wp:anchor distT="0" distB="0" distL="114300" distR="114300" simplePos="0" relativeHeight="251663360" behindDoc="0" locked="0" layoutInCell="1" allowOverlap="1" wp14:anchorId="4C9AE360" wp14:editId="1A27BAA1">
            <wp:simplePos x="0" y="0"/>
            <wp:positionH relativeFrom="column">
              <wp:posOffset>11341768</wp:posOffset>
            </wp:positionH>
            <wp:positionV relativeFrom="paragraph">
              <wp:posOffset>1103697</wp:posOffset>
            </wp:positionV>
            <wp:extent cx="3078648" cy="5597214"/>
            <wp:effectExtent l="0" t="0" r="7620" b="3810"/>
            <wp:wrapNone/>
            <wp:docPr id="14" name="墨迹 14"/>
            <wp:cNvGraphicFramePr/>
            <a:graphic xmlns:a="http://schemas.openxmlformats.org/drawingml/2006/main">
              <a:graphicData uri="http://schemas.openxmlformats.org/drawingml/2006/picture">
                <pic:pic xmlns:pic="http://schemas.openxmlformats.org/drawingml/2006/picture">
                  <pic:nvPicPr>
                    <pic:cNvPr id="14" name="墨迹 14"/>
                    <pic:cNvPicPr/>
                  </pic:nvPicPr>
                  <pic:blipFill>
                    <a:blip r:embed="rId13"/>
                    <a:stretch>
                      <a:fillRect/>
                    </a:stretch>
                  </pic:blipFill>
                  <pic:spPr>
                    <a:xfrm>
                      <a:off x="0" y="0"/>
                      <a:ext cx="3079498" cy="559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 w:val="24"/>
          <w:szCs w:val="24"/>
        </w:rPr>
        <w:drawing>
          <wp:anchor distT="0" distB="0" distL="114300" distR="114300" simplePos="0" relativeHeight="251664384" behindDoc="0" locked="0" layoutInCell="1" allowOverlap="1" wp14:anchorId="1FB19DCE" wp14:editId="75437B26">
            <wp:simplePos x="0" y="0"/>
            <wp:positionH relativeFrom="column">
              <wp:posOffset>13552404</wp:posOffset>
            </wp:positionH>
            <wp:positionV relativeFrom="paragraph">
              <wp:posOffset>4456496</wp:posOffset>
            </wp:positionV>
            <wp:extent cx="500480" cy="3079073"/>
            <wp:effectExtent l="0" t="0" r="0" b="0"/>
            <wp:wrapNone/>
            <wp:docPr id="15" name="墨迹 15"/>
            <wp:cNvGraphicFramePr/>
            <a:graphic xmlns:a="http://schemas.openxmlformats.org/drawingml/2006/main">
              <a:graphicData uri="http://schemas.openxmlformats.org/drawingml/2006/picture">
                <pic:pic xmlns:pic="http://schemas.openxmlformats.org/drawingml/2006/picture">
                  <pic:nvPicPr>
                    <pic:cNvPr id="15" name="墨迹 15"/>
                    <pic:cNvPicPr/>
                  </pic:nvPicPr>
                  <pic:blipFill>
                    <a:blip r:embed="rId14"/>
                    <a:stretch>
                      <a:fillRect/>
                    </a:stretch>
                  </pic:blipFill>
                  <pic:spPr>
                    <a:xfrm flipH="1">
                      <a:off x="0" y="0"/>
                      <a:ext cx="502931" cy="3094155"/>
                    </a:xfrm>
                    <a:prstGeom prst="rect">
                      <a:avLst/>
                    </a:prstGeom>
                  </pic:spPr>
                </pic:pic>
              </a:graphicData>
            </a:graphic>
            <wp14:sizeRelH relativeFrom="margin">
              <wp14:pctWidth>0</wp14:pctWidth>
            </wp14:sizeRelH>
            <wp14:sizeRelV relativeFrom="margin">
              <wp14:pctHeight>0</wp14:pctHeight>
            </wp14:sizeRelV>
          </wp:anchor>
        </w:drawing>
      </w:r>
      <w:r w:rsidR="0082345E">
        <w:rPr>
          <w:rFonts w:ascii="Times New Roman" w:hAnsi="Times New Roman" w:cs="Times New Roman" w:hint="eastAsia"/>
          <w:noProof/>
          <w:kern w:val="0"/>
          <w:sz w:val="24"/>
          <w:szCs w:val="24"/>
        </w:rPr>
        <mc:AlternateContent>
          <mc:Choice Requires="aink">
            <w:drawing>
              <wp:anchor distT="0" distB="0" distL="114300" distR="114300" simplePos="0" relativeHeight="251668480" behindDoc="0" locked="0" layoutInCell="1" allowOverlap="1" wp14:anchorId="76C2F32A" wp14:editId="68A3A841">
                <wp:simplePos x="0" y="0"/>
                <wp:positionH relativeFrom="column">
                  <wp:posOffset>10161900</wp:posOffset>
                </wp:positionH>
                <wp:positionV relativeFrom="paragraph">
                  <wp:posOffset>-131314</wp:posOffset>
                </wp:positionV>
                <wp:extent cx="4067861" cy="5864501"/>
                <wp:effectExtent l="38100" t="38100" r="34290" b="41275"/>
                <wp:wrapNone/>
                <wp:docPr id="19" name="墨迹 19"/>
                <wp:cNvGraphicFramePr/>
                <a:graphic xmlns:a="http://schemas.openxmlformats.org/drawingml/2006/main">
                  <a:graphicData uri="http://schemas.microsoft.com/office/word/2010/wordprocessingInk">
                    <w14:contentPart bwMode="auto" r:id="rId15">
                      <w14:nvContentPartPr>
                        <w14:cNvContentPartPr/>
                      </w14:nvContentPartPr>
                      <w14:xfrm>
                        <a:off x="0" y="0"/>
                        <a:ext cx="4067861" cy="5864501"/>
                      </w14:xfrm>
                    </w14:contentPart>
                  </a:graphicData>
                </a:graphic>
              </wp:anchor>
            </w:drawing>
          </mc:Choice>
          <mc:Fallback>
            <w:drawing>
              <wp:anchor distT="0" distB="0" distL="114300" distR="114300" simplePos="0" relativeHeight="251668480" behindDoc="0" locked="0" layoutInCell="1" allowOverlap="1" wp14:anchorId="76C2F32A" wp14:editId="68A3A841">
                <wp:simplePos x="0" y="0"/>
                <wp:positionH relativeFrom="column">
                  <wp:posOffset>10161900</wp:posOffset>
                </wp:positionH>
                <wp:positionV relativeFrom="paragraph">
                  <wp:posOffset>-131314</wp:posOffset>
                </wp:positionV>
                <wp:extent cx="4067861" cy="5864501"/>
                <wp:effectExtent l="38100" t="38100" r="34290" b="41275"/>
                <wp:wrapNone/>
                <wp:docPr id="19" name="墨迹 19"/>
                <wp:cNvGraphicFramePr/>
                <a:graphic xmlns:a="http://schemas.openxmlformats.org/drawingml/2006/main">
                  <a:graphicData uri="http://schemas.openxmlformats.org/drawingml/2006/picture">
                    <pic:pic xmlns:pic="http://schemas.openxmlformats.org/drawingml/2006/picture">
                      <pic:nvPicPr>
                        <pic:cNvPr id="19" name="墨迹 19"/>
                        <pic:cNvPicPr/>
                      </pic:nvPicPr>
                      <pic:blipFill>
                        <a:blip r:embed="rId16"/>
                        <a:stretch>
                          <a:fillRect/>
                        </a:stretch>
                      </pic:blipFill>
                      <pic:spPr>
                        <a:xfrm>
                          <a:off x="0" y="0"/>
                          <a:ext cx="4076501" cy="5873141"/>
                        </a:xfrm>
                        <a:prstGeom prst="rect">
                          <a:avLst/>
                        </a:prstGeom>
                      </pic:spPr>
                    </pic:pic>
                  </a:graphicData>
                </a:graphic>
              </wp:anchor>
            </w:drawing>
          </mc:Fallback>
        </mc:AlternateContent>
      </w:r>
      <w:r w:rsidR="0082345E">
        <w:rPr>
          <w:rFonts w:ascii="Times New Roman" w:hAnsi="Times New Roman" w:cs="Times New Roman" w:hint="eastAsia"/>
          <w:noProof/>
          <w:kern w:val="0"/>
          <w:sz w:val="24"/>
          <w:szCs w:val="24"/>
        </w:rPr>
        <mc:AlternateContent>
          <mc:Choice Requires="wpi">
            <w:drawing>
              <wp:anchor distT="0" distB="0" distL="114300" distR="114300" simplePos="0" relativeHeight="251667456" behindDoc="0" locked="0" layoutInCell="1" allowOverlap="1" wp14:anchorId="6551F184" wp14:editId="5187F98C">
                <wp:simplePos x="0" y="0"/>
                <wp:positionH relativeFrom="column">
                  <wp:posOffset>10650548</wp:posOffset>
                </wp:positionH>
                <wp:positionV relativeFrom="paragraph">
                  <wp:posOffset>862572</wp:posOffset>
                </wp:positionV>
                <wp:extent cx="2763478" cy="4961133"/>
                <wp:effectExtent l="38100" t="38100" r="31115" b="30480"/>
                <wp:wrapNone/>
                <wp:docPr id="18" name="墨迹 18"/>
                <wp:cNvGraphicFramePr/>
                <a:graphic xmlns:a="http://schemas.openxmlformats.org/drawingml/2006/main">
                  <a:graphicData uri="http://schemas.microsoft.com/office/word/2010/wordprocessingInk">
                    <w14:contentPart bwMode="auto" r:id="rId17">
                      <w14:nvContentPartPr>
                        <w14:cNvContentPartPr/>
                      </w14:nvContentPartPr>
                      <w14:xfrm>
                        <a:off x="0" y="0"/>
                        <a:ext cx="2763478" cy="4961133"/>
                      </w14:xfrm>
                    </w14:contentPart>
                  </a:graphicData>
                </a:graphic>
              </wp:anchor>
            </w:drawing>
          </mc:Choice>
          <mc:Fallback>
            <w:pict>
              <v:shapetype w14:anchorId="5B9299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8" o:spid="_x0000_s1026" type="#_x0000_t75" style="position:absolute;left:0;text-align:left;margin-left:838.3pt;margin-top:67.55pt;width:218.35pt;height:39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">
                <v:imagedata r:id="rId18" o:title=""/>
              </v:shape>
            </w:pict>
          </mc:Fallback>
        </mc:AlternateContent>
      </w:r>
      <w:r w:rsidR="0082345E">
        <w:rPr>
          <w:rFonts w:ascii="Times New Roman" w:hAnsi="Times New Roman" w:cs="Times New Roman" w:hint="eastAsia"/>
          <w:noProof/>
          <w:kern w:val="0"/>
          <w:sz w:val="24"/>
          <w:szCs w:val="24"/>
        </w:rPr>
        <mc:AlternateContent>
          <mc:Choice Requires="wpi">
            <w:drawing>
              <wp:anchor distT="0" distB="0" distL="114300" distR="114300" simplePos="0" relativeHeight="251666432" behindDoc="0" locked="0" layoutInCell="1" allowOverlap="1" wp14:anchorId="3B6B6987" wp14:editId="5D43B5DC">
                <wp:simplePos x="0" y="0"/>
                <wp:positionH relativeFrom="column">
                  <wp:posOffset>11634335</wp:posOffset>
                </wp:positionH>
                <wp:positionV relativeFrom="paragraph">
                  <wp:posOffset>1011510</wp:posOffset>
                </wp:positionV>
                <wp:extent cx="1342612" cy="4528021"/>
                <wp:effectExtent l="25400" t="38100" r="29210" b="31750"/>
                <wp:wrapNone/>
                <wp:docPr id="17" name="墨迹 17"/>
                <wp:cNvGraphicFramePr/>
                <a:graphic xmlns:a="http://schemas.openxmlformats.org/drawingml/2006/main">
                  <a:graphicData uri="http://schemas.microsoft.com/office/word/2010/wordprocessingInk">
                    <w14:contentPart bwMode="auto" r:id="rId19">
                      <w14:nvContentPartPr>
                        <w14:cNvContentPartPr/>
                      </w14:nvContentPartPr>
                      <w14:xfrm>
                        <a:off x="0" y="0"/>
                        <a:ext cx="1342612" cy="4528021"/>
                      </w14:xfrm>
                    </w14:contentPart>
                  </a:graphicData>
                </a:graphic>
              </wp:anchor>
            </w:drawing>
          </mc:Choice>
          <mc:Fallback>
            <w:pict>
              <v:shape w14:anchorId="11FD560E" id="墨迹 17" o:spid="_x0000_s1026" type="#_x0000_t75" style="position:absolute;left:0;text-align:left;margin-left:915.75pt;margin-top:79.3pt;width:106.4pt;height:35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">
                <v:imagedata r:id="rId20" o:title=""/>
              </v:shape>
            </w:pict>
          </mc:Fallback>
        </mc:AlternateContent>
      </w:r>
      <w:r w:rsidR="0082345E">
        <w:rPr>
          <w:rFonts w:ascii="Times New Roman" w:hAnsi="Times New Roman" w:cs="Times New Roman" w:hint="eastAsia"/>
          <w:noProof/>
          <w:kern w:val="0"/>
          <w:sz w:val="24"/>
          <w:szCs w:val="24"/>
        </w:rPr>
        <mc:AlternateContent>
          <mc:Choice Requires="wpi">
            <w:drawing>
              <wp:anchor distT="0" distB="0" distL="114300" distR="114300" simplePos="0" relativeHeight="251665408" behindDoc="0" locked="0" layoutInCell="1" allowOverlap="1" wp14:anchorId="6EB2665E" wp14:editId="63F5FA83">
                <wp:simplePos x="0" y="0"/>
                <wp:positionH relativeFrom="column">
                  <wp:posOffset>11186077</wp:posOffset>
                </wp:positionH>
                <wp:positionV relativeFrom="paragraph">
                  <wp:posOffset>2115026</wp:posOffset>
                </wp:positionV>
                <wp:extent cx="2198016" cy="4462027"/>
                <wp:effectExtent l="38100" t="38100" r="37465" b="21590"/>
                <wp:wrapNone/>
                <wp:docPr id="16" name="墨迹 16"/>
                <wp:cNvGraphicFramePr/>
                <a:graphic xmlns:a="http://schemas.openxmlformats.org/drawingml/2006/main">
                  <a:graphicData uri="http://schemas.microsoft.com/office/word/2010/wordprocessingInk">
                    <w14:contentPart bwMode="auto" r:id="rId21">
                      <w14:nvContentPartPr>
                        <w14:cNvContentPartPr/>
                      </w14:nvContentPartPr>
                      <w14:xfrm>
                        <a:off x="0" y="0"/>
                        <a:ext cx="2198016" cy="4462027"/>
                      </w14:xfrm>
                    </w14:contentPart>
                  </a:graphicData>
                </a:graphic>
              </wp:anchor>
            </w:drawing>
          </mc:Choice>
          <mc:Fallback>
            <w:pict>
              <v:shapetype w14:anchorId="07D12F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6" o:spid="_x0000_s1026" type="#_x0000_t75" style="position:absolute;left:0;text-align:left;margin-left:880.45pt;margin-top:166.2pt;width:173.75pt;height:35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">
                <v:imagedata r:id="rId22" o:title=""/>
              </v:shape>
            </w:pict>
          </mc:Fallback>
        </mc:AlternateContent>
      </w:r>
      <w:r w:rsidR="007E4768">
        <w:rPr>
          <w:rFonts w:ascii="Times New Roman" w:hAnsi="Times New Roman" w:cs="Times New Roman" w:hint="eastAsia"/>
          <w:kern w:val="0"/>
          <w:sz w:val="24"/>
          <w:szCs w:val="24"/>
        </w:rPr>
        <w:t xml:space="preserve"> </w:t>
      </w:r>
      <w:r w:rsidR="007E4768">
        <w:rPr>
          <w:rFonts w:ascii="Times New Roman" w:hAnsi="Times New Roman" w:cs="Times New Roman"/>
          <w:kern w:val="0"/>
          <w:sz w:val="24"/>
          <w:szCs w:val="24"/>
        </w:rPr>
        <w:t xml:space="preserve">    With the development of computer science</w:t>
      </w:r>
      <w:r w:rsidR="00345070">
        <w:rPr>
          <w:rFonts w:ascii="Times New Roman" w:hAnsi="Times New Roman" w:cs="Times New Roman"/>
          <w:kern w:val="0"/>
          <w:sz w:val="24"/>
          <w:szCs w:val="24"/>
        </w:rPr>
        <w:t xml:space="preserve">, computers become smaller and smaller, which </w:t>
      </w:r>
      <w:r w:rsidR="0065765E">
        <w:rPr>
          <w:rFonts w:ascii="Times New Roman" w:hAnsi="Times New Roman" w:cs="Times New Roman" w:hint="eastAsia"/>
          <w:kern w:val="0"/>
          <w:sz w:val="24"/>
          <w:szCs w:val="24"/>
        </w:rPr>
        <w:t>turn</w:t>
      </w:r>
      <w:r w:rsidR="00345070">
        <w:rPr>
          <w:rFonts w:ascii="Times New Roman" w:hAnsi="Times New Roman" w:cs="Times New Roman"/>
          <w:kern w:val="0"/>
          <w:sz w:val="24"/>
          <w:szCs w:val="24"/>
        </w:rPr>
        <w:t xml:space="preserve">s laptops into reality. To fit in with the situation where consumers tend to choose laptops as their personal computers, many famous companies, such as Apple and HUAWEI, release </w:t>
      </w:r>
      <w:r w:rsidR="004A4D1A">
        <w:rPr>
          <w:rFonts w:ascii="Times New Roman" w:hAnsi="Times New Roman" w:cs="Times New Roman"/>
          <w:kern w:val="0"/>
          <w:sz w:val="24"/>
          <w:szCs w:val="24"/>
        </w:rPr>
        <w:t xml:space="preserve">different kinds of </w:t>
      </w:r>
      <w:r w:rsidR="00164E97">
        <w:rPr>
          <w:rFonts w:ascii="Times New Roman" w:hAnsi="Times New Roman" w:cs="Times New Roman"/>
          <w:kern w:val="0"/>
          <w:sz w:val="24"/>
          <w:szCs w:val="24"/>
        </w:rPr>
        <w:t>laptops to meet the demand of computer market. Apart from the product itself, advertis</w:t>
      </w:r>
      <w:ins w:id="2" w:author="Sun, Kaiwei [2]" w:date="2017-12-05T22:15:00Z">
        <w:r w:rsidR="00A00C65">
          <w:rPr>
            <w:rFonts w:ascii="Times New Roman" w:hAnsi="Times New Roman" w:cs="Times New Roman" w:hint="eastAsia"/>
            <w:kern w:val="0"/>
            <w:sz w:val="24"/>
            <w:szCs w:val="24"/>
          </w:rPr>
          <w:t>ing</w:t>
        </w:r>
      </w:ins>
      <w:del w:id="3" w:author="Sun, Kaiwei [2]" w:date="2017-12-05T22:15:00Z">
        <w:r w:rsidR="00164E97" w:rsidDel="00A00C65">
          <w:rPr>
            <w:rFonts w:ascii="Times New Roman" w:hAnsi="Times New Roman" w:cs="Times New Roman"/>
            <w:kern w:val="0"/>
            <w:sz w:val="24"/>
            <w:szCs w:val="24"/>
          </w:rPr>
          <w:delText>em</w:delText>
        </w:r>
      </w:del>
      <w:del w:id="4" w:author="Sun, Kaiwei [2]" w:date="2017-12-05T22:14:00Z">
        <w:r w:rsidR="00164E97" w:rsidDel="00A00C65">
          <w:rPr>
            <w:rFonts w:ascii="Times New Roman" w:hAnsi="Times New Roman" w:cs="Times New Roman"/>
            <w:kern w:val="0"/>
            <w:sz w:val="24"/>
            <w:szCs w:val="24"/>
          </w:rPr>
          <w:delText>ent</w:delText>
        </w:r>
      </w:del>
      <w:r w:rsidR="00164E97">
        <w:rPr>
          <w:rFonts w:ascii="Times New Roman" w:hAnsi="Times New Roman" w:cs="Times New Roman"/>
          <w:kern w:val="0"/>
          <w:sz w:val="24"/>
          <w:szCs w:val="24"/>
        </w:rPr>
        <w:t xml:space="preserve"> campaigns also play an important </w:t>
      </w:r>
      <w:r w:rsidR="00EE4964">
        <w:rPr>
          <w:rFonts w:ascii="Times New Roman" w:hAnsi="Times New Roman" w:cs="Times New Roman"/>
          <w:kern w:val="0"/>
          <w:sz w:val="24"/>
          <w:szCs w:val="24"/>
        </w:rPr>
        <w:t>role</w:t>
      </w:r>
      <w:r w:rsidR="00164E97">
        <w:rPr>
          <w:rFonts w:ascii="Times New Roman" w:hAnsi="Times New Roman" w:cs="Times New Roman"/>
          <w:kern w:val="0"/>
          <w:sz w:val="24"/>
          <w:szCs w:val="24"/>
        </w:rPr>
        <w:t xml:space="preserve"> in the</w:t>
      </w:r>
      <w:commentRangeStart w:id="5"/>
      <w:r w:rsidR="00164E97">
        <w:rPr>
          <w:rFonts w:ascii="Times New Roman" w:hAnsi="Times New Roman" w:cs="Times New Roman"/>
          <w:kern w:val="0"/>
          <w:sz w:val="24"/>
          <w:szCs w:val="24"/>
        </w:rPr>
        <w:t xml:space="preserve"> success </w:t>
      </w:r>
      <w:commentRangeEnd w:id="5"/>
      <w:r w:rsidR="00A00C65">
        <w:rPr>
          <w:rStyle w:val="a5"/>
        </w:rPr>
        <w:commentReference w:id="5"/>
      </w:r>
      <w:r w:rsidR="00164E97">
        <w:rPr>
          <w:rFonts w:ascii="Times New Roman" w:hAnsi="Times New Roman" w:cs="Times New Roman"/>
          <w:kern w:val="0"/>
          <w:sz w:val="24"/>
          <w:szCs w:val="24"/>
        </w:rPr>
        <w:t xml:space="preserve">of a new laptop. </w:t>
      </w:r>
      <w:r w:rsidR="008A3473">
        <w:rPr>
          <w:rFonts w:ascii="Times New Roman" w:hAnsi="Times New Roman" w:cs="Times New Roman"/>
          <w:kern w:val="0"/>
          <w:sz w:val="24"/>
          <w:szCs w:val="24"/>
        </w:rPr>
        <w:t>As</w:t>
      </w:r>
      <w:r w:rsidR="007950AB">
        <w:rPr>
          <w:rFonts w:ascii="Times New Roman" w:hAnsi="Times New Roman" w:cs="Times New Roman"/>
          <w:kern w:val="0"/>
          <w:sz w:val="24"/>
          <w:szCs w:val="24"/>
        </w:rPr>
        <w:t xml:space="preserve"> Lin (2001)</w:t>
      </w:r>
      <w:r w:rsidR="008A3473">
        <w:rPr>
          <w:rFonts w:ascii="Times New Roman" w:hAnsi="Times New Roman" w:cs="Times New Roman"/>
          <w:kern w:val="0"/>
          <w:sz w:val="24"/>
          <w:szCs w:val="24"/>
        </w:rPr>
        <w:t xml:space="preserve"> indicates in her article “Cultural Values Reflected in Chinese and American Television Advertising”</w:t>
      </w:r>
      <w:r w:rsidR="007950AB">
        <w:rPr>
          <w:rFonts w:ascii="Times New Roman" w:hAnsi="Times New Roman" w:cs="Times New Roman"/>
          <w:kern w:val="0"/>
          <w:sz w:val="24"/>
          <w:szCs w:val="24"/>
        </w:rPr>
        <w:t xml:space="preserve">, </w:t>
      </w:r>
      <w:r w:rsidR="00EE4964">
        <w:rPr>
          <w:rFonts w:ascii="Times New Roman" w:hAnsi="Times New Roman" w:cs="Times New Roman"/>
          <w:kern w:val="0"/>
          <w:sz w:val="24"/>
          <w:szCs w:val="24"/>
        </w:rPr>
        <w:t>“</w:t>
      </w:r>
      <w:r w:rsidR="007950AB">
        <w:rPr>
          <w:rFonts w:ascii="Times New Roman" w:hAnsi="Times New Roman" w:cs="Times New Roman"/>
          <w:kern w:val="0"/>
          <w:sz w:val="24"/>
          <w:szCs w:val="24"/>
        </w:rPr>
        <w:t>though consumers in China and America share similar needs, they vary in the way they characterize the products that can satisfy those needs</w:t>
      </w:r>
      <w:r w:rsidR="00EE4964">
        <w:rPr>
          <w:rFonts w:ascii="Times New Roman" w:hAnsi="Times New Roman" w:cs="Times New Roman"/>
          <w:kern w:val="0"/>
          <w:sz w:val="24"/>
          <w:szCs w:val="24"/>
        </w:rPr>
        <w:t>”</w:t>
      </w:r>
      <w:r w:rsidR="007950AB">
        <w:rPr>
          <w:rFonts w:ascii="Times New Roman" w:hAnsi="Times New Roman" w:cs="Times New Roman"/>
          <w:kern w:val="0"/>
          <w:sz w:val="24"/>
          <w:szCs w:val="24"/>
        </w:rPr>
        <w:t>, which implies that culture</w:t>
      </w:r>
      <w:r w:rsidR="00EE4964">
        <w:rPr>
          <w:rFonts w:ascii="Times New Roman" w:hAnsi="Times New Roman" w:cs="Times New Roman"/>
          <w:kern w:val="0"/>
          <w:sz w:val="24"/>
          <w:szCs w:val="24"/>
        </w:rPr>
        <w:t>s</w:t>
      </w:r>
      <w:r w:rsidR="007950AB">
        <w:rPr>
          <w:rFonts w:ascii="Times New Roman" w:hAnsi="Times New Roman" w:cs="Times New Roman"/>
          <w:kern w:val="0"/>
          <w:sz w:val="24"/>
          <w:szCs w:val="24"/>
        </w:rPr>
        <w:t xml:space="preserve"> do affect people’s way of thinking and have some impact on the </w:t>
      </w:r>
      <w:r w:rsidR="002C289D">
        <w:rPr>
          <w:rFonts w:ascii="Times New Roman" w:hAnsi="Times New Roman" w:cs="Times New Roman"/>
          <w:kern w:val="0"/>
          <w:sz w:val="24"/>
          <w:szCs w:val="24"/>
        </w:rPr>
        <w:t xml:space="preserve">strategies of </w:t>
      </w:r>
      <w:r w:rsidR="007950AB">
        <w:rPr>
          <w:rFonts w:ascii="Times New Roman" w:hAnsi="Times New Roman" w:cs="Times New Roman"/>
          <w:kern w:val="0"/>
          <w:sz w:val="24"/>
          <w:szCs w:val="24"/>
        </w:rPr>
        <w:t xml:space="preserve">advertisement campaigns for </w:t>
      </w:r>
      <w:r w:rsidR="002C289D">
        <w:rPr>
          <w:rFonts w:ascii="Times New Roman" w:hAnsi="Times New Roman" w:cs="Times New Roman"/>
          <w:kern w:val="0"/>
          <w:sz w:val="24"/>
          <w:szCs w:val="24"/>
        </w:rPr>
        <w:t>consumers from different culture backgrounds.</w:t>
      </w:r>
      <w:r w:rsidR="00D37744">
        <w:rPr>
          <w:rFonts w:ascii="Times New Roman" w:hAnsi="Times New Roman" w:cs="Times New Roman"/>
          <w:kern w:val="0"/>
          <w:sz w:val="24"/>
          <w:szCs w:val="24"/>
        </w:rPr>
        <w:t xml:space="preserve"> </w:t>
      </w:r>
      <w:r w:rsidR="00B122F0">
        <w:rPr>
          <w:rFonts w:ascii="Times New Roman" w:hAnsi="Times New Roman" w:cs="Times New Roman"/>
          <w:kern w:val="0"/>
          <w:sz w:val="24"/>
          <w:szCs w:val="24"/>
        </w:rPr>
        <w:t xml:space="preserve">The Chinese and American advertising </w:t>
      </w:r>
      <w:r w:rsidR="00EE4964">
        <w:rPr>
          <w:rFonts w:ascii="Times New Roman" w:hAnsi="Times New Roman" w:cs="Times New Roman"/>
          <w:kern w:val="0"/>
          <w:sz w:val="24"/>
          <w:szCs w:val="24"/>
        </w:rPr>
        <w:t>website</w:t>
      </w:r>
      <w:r w:rsidR="00B122F0">
        <w:rPr>
          <w:rFonts w:ascii="Times New Roman" w:hAnsi="Times New Roman" w:cs="Times New Roman"/>
          <w:kern w:val="0"/>
          <w:sz w:val="24"/>
          <w:szCs w:val="24"/>
        </w:rPr>
        <w:t xml:space="preserve"> pages organized by HUAWEI for </w:t>
      </w:r>
      <w:r w:rsidR="00EE4964">
        <w:rPr>
          <w:rFonts w:ascii="Times New Roman" w:hAnsi="Times New Roman" w:cs="Times New Roman"/>
          <w:kern w:val="0"/>
          <w:sz w:val="24"/>
          <w:szCs w:val="24"/>
        </w:rPr>
        <w:t>its</w:t>
      </w:r>
      <w:r w:rsidR="00B122F0">
        <w:rPr>
          <w:rFonts w:ascii="Times New Roman" w:hAnsi="Times New Roman" w:cs="Times New Roman"/>
          <w:kern w:val="0"/>
          <w:sz w:val="24"/>
          <w:szCs w:val="24"/>
        </w:rPr>
        <w:t xml:space="preserve"> product HUAWEI Matebook X are quite interesting, because HUAWEI uses appeals</w:t>
      </w:r>
      <w:r w:rsidR="009B79F1">
        <w:rPr>
          <w:rFonts w:ascii="Times New Roman" w:hAnsi="Times New Roman" w:cs="Times New Roman"/>
          <w:kern w:val="0"/>
          <w:sz w:val="24"/>
          <w:szCs w:val="24"/>
        </w:rPr>
        <w:t xml:space="preserve"> in different degrees</w:t>
      </w:r>
      <w:r w:rsidR="00B122F0">
        <w:rPr>
          <w:rFonts w:ascii="Times New Roman" w:hAnsi="Times New Roman" w:cs="Times New Roman"/>
          <w:kern w:val="0"/>
          <w:sz w:val="24"/>
          <w:szCs w:val="24"/>
        </w:rPr>
        <w:t>, such as</w:t>
      </w:r>
      <w:r w:rsidR="00115256">
        <w:rPr>
          <w:rFonts w:ascii="Times New Roman" w:hAnsi="Times New Roman" w:cs="Times New Roman"/>
          <w:kern w:val="0"/>
          <w:sz w:val="24"/>
          <w:szCs w:val="24"/>
        </w:rPr>
        <w:t xml:space="preserve"> more</w:t>
      </w:r>
      <w:r w:rsidR="00B122F0">
        <w:rPr>
          <w:rFonts w:ascii="Times New Roman" w:hAnsi="Times New Roman" w:cs="Times New Roman"/>
          <w:kern w:val="0"/>
          <w:sz w:val="24"/>
          <w:szCs w:val="24"/>
        </w:rPr>
        <w:t xml:space="preserve"> hard-sell appeals to Americans and</w:t>
      </w:r>
      <w:r w:rsidR="00115256">
        <w:rPr>
          <w:rFonts w:ascii="Times New Roman" w:hAnsi="Times New Roman" w:cs="Times New Roman"/>
          <w:kern w:val="0"/>
          <w:sz w:val="24"/>
          <w:szCs w:val="24"/>
        </w:rPr>
        <w:t xml:space="preserve"> </w:t>
      </w:r>
      <w:r w:rsidR="00966385">
        <w:rPr>
          <w:rFonts w:ascii="Times New Roman" w:hAnsi="Times New Roman" w:cs="Times New Roman"/>
          <w:kern w:val="0"/>
          <w:sz w:val="24"/>
          <w:szCs w:val="24"/>
        </w:rPr>
        <w:t>more</w:t>
      </w:r>
      <w:r w:rsidR="00B122F0">
        <w:rPr>
          <w:rFonts w:ascii="Times New Roman" w:hAnsi="Times New Roman" w:cs="Times New Roman"/>
          <w:kern w:val="0"/>
          <w:sz w:val="24"/>
          <w:szCs w:val="24"/>
        </w:rPr>
        <w:t xml:space="preserve"> soft-sell appeals to Chinese, for the same</w:t>
      </w:r>
      <w:r w:rsidR="008A3473">
        <w:rPr>
          <w:rFonts w:ascii="Times New Roman" w:hAnsi="Times New Roman" w:cs="Times New Roman"/>
          <w:kern w:val="0"/>
          <w:sz w:val="24"/>
          <w:szCs w:val="24"/>
        </w:rPr>
        <w:t xml:space="preserve"> product to attract consumers from</w:t>
      </w:r>
      <w:ins w:id="6" w:author="Sun, Kaiwei [2]" w:date="2017-12-05T22:29:00Z">
        <w:r w:rsidR="00DD7BFF">
          <w:rPr>
            <w:rFonts w:ascii="Times New Roman" w:hAnsi="Times New Roman" w:cs="Times New Roman"/>
            <w:kern w:val="0"/>
            <w:sz w:val="24"/>
            <w:szCs w:val="24"/>
          </w:rPr>
          <w:t xml:space="preserve"> </w:t>
        </w:r>
      </w:ins>
      <w:del w:id="7" w:author="Sun, Kaiwei [2]" w:date="2017-12-05T22:29:00Z">
        <w:r w:rsidR="008A3473" w:rsidDel="00DD7BFF">
          <w:rPr>
            <w:rFonts w:ascii="Times New Roman" w:hAnsi="Times New Roman" w:cs="Times New Roman"/>
            <w:kern w:val="0"/>
            <w:sz w:val="24"/>
            <w:szCs w:val="24"/>
          </w:rPr>
          <w:delText xml:space="preserve"> </w:delText>
        </w:r>
      </w:del>
      <w:ins w:id="8" w:author="Sun, Kaiwei [2]" w:date="2017-12-05T22:29:00Z">
        <w:r w:rsidR="00DD7BFF">
          <w:rPr>
            <w:rFonts w:ascii="Times New Roman" w:hAnsi="Times New Roman" w:cs="Times New Roman"/>
            <w:kern w:val="0"/>
            <w:sz w:val="24"/>
            <w:szCs w:val="24"/>
          </w:rPr>
          <w:t>China and Am</w:t>
        </w:r>
      </w:ins>
      <w:ins w:id="9" w:author="Sun, Kaiwei [2]" w:date="2017-12-05T22:30:00Z">
        <w:r w:rsidR="00DD7BFF">
          <w:rPr>
            <w:rFonts w:ascii="Times New Roman" w:hAnsi="Times New Roman" w:cs="Times New Roman"/>
            <w:kern w:val="0"/>
            <w:sz w:val="24"/>
            <w:szCs w:val="24"/>
          </w:rPr>
          <w:t>erican</w:t>
        </w:r>
      </w:ins>
      <w:del w:id="10" w:author="Sun, Kaiwei [2]" w:date="2017-12-05T22:29:00Z">
        <w:r w:rsidR="008A3473" w:rsidDel="00DD7BFF">
          <w:rPr>
            <w:rFonts w:ascii="Times New Roman" w:hAnsi="Times New Roman" w:cs="Times New Roman"/>
            <w:kern w:val="0"/>
            <w:sz w:val="24"/>
            <w:szCs w:val="24"/>
          </w:rPr>
          <w:delText>Chinese and American culture background</w:delText>
        </w:r>
        <w:r w:rsidR="00EE4964" w:rsidDel="00DD7BFF">
          <w:rPr>
            <w:rFonts w:ascii="Times New Roman" w:hAnsi="Times New Roman" w:cs="Times New Roman"/>
            <w:kern w:val="0"/>
            <w:sz w:val="24"/>
            <w:szCs w:val="24"/>
          </w:rPr>
          <w:delText>s</w:delText>
        </w:r>
      </w:del>
      <w:r w:rsidR="008A3473">
        <w:rPr>
          <w:rFonts w:ascii="Times New Roman" w:hAnsi="Times New Roman" w:cs="Times New Roman"/>
          <w:kern w:val="0"/>
          <w:sz w:val="24"/>
          <w:szCs w:val="24"/>
        </w:rPr>
        <w:t>, respectively</w:t>
      </w:r>
      <w:r w:rsidR="00783665">
        <w:rPr>
          <w:rFonts w:ascii="Times New Roman" w:hAnsi="Times New Roman" w:cs="Times New Roman" w:hint="eastAsia"/>
          <w:kern w:val="0"/>
          <w:sz w:val="24"/>
          <w:szCs w:val="24"/>
        </w:rPr>
        <w:t>,</w:t>
      </w:r>
      <w:r w:rsidR="00783665">
        <w:rPr>
          <w:rFonts w:ascii="Times New Roman" w:hAnsi="Times New Roman" w:cs="Times New Roman"/>
          <w:kern w:val="0"/>
          <w:sz w:val="24"/>
          <w:szCs w:val="24"/>
        </w:rPr>
        <w:t xml:space="preserve"> which aims at adjusting to the </w:t>
      </w:r>
      <w:commentRangeStart w:id="11"/>
      <w:r w:rsidR="00783665">
        <w:rPr>
          <w:rFonts w:ascii="Times New Roman" w:hAnsi="Times New Roman" w:cs="Times New Roman"/>
          <w:kern w:val="0"/>
          <w:sz w:val="24"/>
          <w:szCs w:val="24"/>
        </w:rPr>
        <w:t>cultural difference</w:t>
      </w:r>
      <w:commentRangeEnd w:id="11"/>
      <w:r w:rsidR="00DD7BFF">
        <w:rPr>
          <w:rStyle w:val="a5"/>
        </w:rPr>
        <w:commentReference w:id="11"/>
      </w:r>
      <w:r w:rsidR="00783665">
        <w:rPr>
          <w:rFonts w:ascii="Times New Roman" w:hAnsi="Times New Roman" w:cs="Times New Roman"/>
          <w:kern w:val="0"/>
          <w:sz w:val="24"/>
          <w:szCs w:val="24"/>
        </w:rPr>
        <w:t xml:space="preserve"> to help HUAWEI sell its product better</w:t>
      </w:r>
      <w:r w:rsidR="008A3473">
        <w:rPr>
          <w:rFonts w:ascii="Times New Roman" w:hAnsi="Times New Roman" w:cs="Times New Roman"/>
          <w:kern w:val="0"/>
          <w:sz w:val="24"/>
          <w:szCs w:val="24"/>
        </w:rPr>
        <w:t xml:space="preserve">. </w:t>
      </w:r>
    </w:p>
    <w:p w14:paraId="5053A9B3" w14:textId="4BE9FCE9" w:rsidR="009A343D" w:rsidRDefault="009A343D" w:rsidP="009A343D">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2</w:t>
      </w:r>
    </w:p>
    <w:p w14:paraId="1AE708A9" w14:textId="49C1F280" w:rsidR="008A3473" w:rsidRDefault="000D540F"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aink">
            <w:drawing>
              <wp:anchor distT="0" distB="0" distL="114300" distR="114300" simplePos="0" relativeHeight="251669504" behindDoc="0" locked="0" layoutInCell="1" allowOverlap="1" wp14:anchorId="5D21AACA" wp14:editId="32394F10">
                <wp:simplePos x="0" y="0"/>
                <wp:positionH relativeFrom="column">
                  <wp:posOffset>13383732</wp:posOffset>
                </wp:positionH>
                <wp:positionV relativeFrom="paragraph">
                  <wp:posOffset>3519491</wp:posOffset>
                </wp:positionV>
                <wp:extent cx="626408" cy="199066"/>
                <wp:effectExtent l="38100" t="38100" r="34290" b="42545"/>
                <wp:wrapNone/>
                <wp:docPr id="20" name="墨迹 20"/>
                <wp:cNvGraphicFramePr/>
                <a:graphic xmlns:a="http://schemas.openxmlformats.org/drawingml/2006/main">
                  <a:graphicData uri="http://schemas.microsoft.com/office/word/2010/wordprocessingInk">
                    <w14:contentPart bwMode="auto" r:id="rId23">
                      <w14:nvContentPartPr>
                        <w14:cNvContentPartPr/>
                      </w14:nvContentPartPr>
                      <w14:xfrm>
                        <a:off x="0" y="0"/>
                        <a:ext cx="626408" cy="199066"/>
                      </w14:xfrm>
                    </w14:contentPart>
                  </a:graphicData>
                </a:graphic>
              </wp:anchor>
            </w:drawing>
          </mc:Choice>
          <mc:Fallback>
            <w:drawing>
              <wp:anchor distT="0" distB="0" distL="114300" distR="114300" simplePos="0" relativeHeight="251669504" behindDoc="0" locked="0" layoutInCell="1" allowOverlap="1" wp14:anchorId="5D21AACA" wp14:editId="32394F10">
                <wp:simplePos x="0" y="0"/>
                <wp:positionH relativeFrom="column">
                  <wp:posOffset>13383732</wp:posOffset>
                </wp:positionH>
                <wp:positionV relativeFrom="paragraph">
                  <wp:posOffset>3519491</wp:posOffset>
                </wp:positionV>
                <wp:extent cx="626408" cy="199066"/>
                <wp:effectExtent l="38100" t="38100" r="34290" b="42545"/>
                <wp:wrapNone/>
                <wp:docPr id="20" name="墨迹 20"/>
                <wp:cNvGraphicFramePr/>
                <a:graphic xmlns:a="http://schemas.openxmlformats.org/drawingml/2006/main">
                  <a:graphicData uri="http://schemas.openxmlformats.org/drawingml/2006/picture">
                    <pic:pic xmlns:pic="http://schemas.openxmlformats.org/drawingml/2006/picture">
                      <pic:nvPicPr>
                        <pic:cNvPr id="20" name="墨迹 20"/>
                        <pic:cNvPicPr/>
                      </pic:nvPicPr>
                      <pic:blipFill>
                        <a:blip r:embed="rId28"/>
                        <a:stretch>
                          <a:fillRect/>
                        </a:stretch>
                      </pic:blipFill>
                      <pic:spPr>
                        <a:xfrm>
                          <a:off x="0" y="0"/>
                          <a:ext cx="635063" cy="207721"/>
                        </a:xfrm>
                        <a:prstGeom prst="rect">
                          <a:avLst/>
                        </a:prstGeom>
                      </pic:spPr>
                    </pic:pic>
                  </a:graphicData>
                </a:graphic>
              </wp:anchor>
            </w:drawing>
          </mc:Fallback>
        </mc:AlternateContent>
      </w:r>
      <w:r w:rsidR="008A3473">
        <w:rPr>
          <w:rFonts w:ascii="Times New Roman" w:hAnsi="Times New Roman" w:cs="Times New Roman" w:hint="eastAsia"/>
          <w:kern w:val="0"/>
          <w:sz w:val="24"/>
          <w:szCs w:val="24"/>
        </w:rPr>
        <w:t xml:space="preserve"> </w:t>
      </w:r>
      <w:r w:rsidR="008A3473">
        <w:rPr>
          <w:rFonts w:ascii="Times New Roman" w:hAnsi="Times New Roman" w:cs="Times New Roman"/>
          <w:kern w:val="0"/>
          <w:sz w:val="24"/>
          <w:szCs w:val="24"/>
        </w:rPr>
        <w:t xml:space="preserve">    </w:t>
      </w:r>
      <w:r w:rsidR="009A343D">
        <w:rPr>
          <w:rFonts w:ascii="Times New Roman" w:hAnsi="Times New Roman" w:cs="Times New Roman"/>
          <w:kern w:val="0"/>
          <w:sz w:val="24"/>
          <w:szCs w:val="24"/>
        </w:rPr>
        <w:t>When it comes to perceptions of time, an essential aspect of culture, Lin indicates that “</w:t>
      </w:r>
      <w:r w:rsidR="00083C35">
        <w:rPr>
          <w:rFonts w:ascii="Times New Roman" w:hAnsi="Times New Roman" w:cs="Times New Roman"/>
          <w:kern w:val="0"/>
          <w:sz w:val="24"/>
          <w:szCs w:val="24"/>
        </w:rPr>
        <w:t>time perception is found to be strongly influenced by the degree of industrialization in a culture</w:t>
      </w:r>
      <w:r w:rsidR="009A343D">
        <w:rPr>
          <w:rFonts w:ascii="Times New Roman" w:hAnsi="Times New Roman" w:cs="Times New Roman"/>
          <w:kern w:val="0"/>
          <w:sz w:val="24"/>
          <w:szCs w:val="24"/>
        </w:rPr>
        <w:t>”</w:t>
      </w:r>
      <w:r w:rsidR="00083C35">
        <w:rPr>
          <w:rFonts w:ascii="Times New Roman" w:hAnsi="Times New Roman" w:cs="Times New Roman"/>
          <w:kern w:val="0"/>
          <w:sz w:val="24"/>
          <w:szCs w:val="24"/>
        </w:rPr>
        <w:t>.</w:t>
      </w:r>
      <w:r w:rsidR="007543CF">
        <w:rPr>
          <w:rFonts w:ascii="Times New Roman" w:hAnsi="Times New Roman" w:cs="Times New Roman"/>
          <w:kern w:val="0"/>
          <w:sz w:val="24"/>
          <w:szCs w:val="24"/>
        </w:rPr>
        <w:t xml:space="preserve"> </w:t>
      </w:r>
      <w:r w:rsidR="00083C35">
        <w:rPr>
          <w:rFonts w:ascii="Times New Roman" w:hAnsi="Times New Roman" w:cs="Times New Roman"/>
          <w:kern w:val="0"/>
          <w:sz w:val="24"/>
          <w:szCs w:val="24"/>
        </w:rPr>
        <w:t>It is known to all that the degree of industrialization in China is lower than that in America</w:t>
      </w:r>
      <w:r w:rsidR="0086419C">
        <w:rPr>
          <w:rFonts w:ascii="Times New Roman" w:hAnsi="Times New Roman" w:cs="Times New Roman"/>
          <w:kern w:val="0"/>
          <w:sz w:val="24"/>
          <w:szCs w:val="24"/>
        </w:rPr>
        <w:t>, which means that</w:t>
      </w:r>
      <w:r w:rsidR="00C767CE">
        <w:rPr>
          <w:rFonts w:ascii="Times New Roman" w:hAnsi="Times New Roman" w:cs="Times New Roman"/>
          <w:kern w:val="0"/>
          <w:sz w:val="24"/>
          <w:szCs w:val="24"/>
        </w:rPr>
        <w:t xml:space="preserve"> Americans have a stronger sense of time perception</w:t>
      </w:r>
      <w:r w:rsidR="00083C35">
        <w:rPr>
          <w:rFonts w:ascii="Times New Roman" w:hAnsi="Times New Roman" w:cs="Times New Roman"/>
          <w:kern w:val="0"/>
          <w:sz w:val="24"/>
          <w:szCs w:val="24"/>
        </w:rPr>
        <w:t xml:space="preserve">. </w:t>
      </w:r>
      <w:r w:rsidR="007543CF">
        <w:rPr>
          <w:rFonts w:ascii="Times New Roman" w:hAnsi="Times New Roman" w:cs="Times New Roman"/>
          <w:kern w:val="0"/>
          <w:sz w:val="24"/>
          <w:szCs w:val="24"/>
        </w:rPr>
        <w:t xml:space="preserve">On the page for Chinese advertisement campaign, HUAWEI stresses convenience and safety </w:t>
      </w:r>
      <w:r w:rsidR="004E362B">
        <w:rPr>
          <w:rFonts w:ascii="Times New Roman" w:hAnsi="Times New Roman" w:cs="Times New Roman"/>
          <w:kern w:val="0"/>
          <w:sz w:val="24"/>
          <w:szCs w:val="24"/>
        </w:rPr>
        <w:t>in terms of its two-in-one power button and fingerprint recognition sensor</w:t>
      </w:r>
      <w:ins w:id="12" w:author="Sun, Kaiwei [2]" w:date="2017-12-05T22:37:00Z">
        <w:r w:rsidR="00DD7BFF">
          <w:rPr>
            <w:rFonts w:ascii="Times New Roman" w:hAnsi="Times New Roman" w:cs="Times New Roman"/>
            <w:kern w:val="0"/>
            <w:sz w:val="24"/>
            <w:szCs w:val="24"/>
          </w:rPr>
          <w:t xml:space="preserve">; </w:t>
        </w:r>
      </w:ins>
      <w:del w:id="13" w:author="Sun, Kaiwei [2]" w:date="2017-12-05T22:37:00Z">
        <w:r w:rsidR="004E362B" w:rsidDel="00DD7BFF">
          <w:rPr>
            <w:rFonts w:ascii="Times New Roman" w:hAnsi="Times New Roman" w:cs="Times New Roman"/>
            <w:kern w:val="0"/>
            <w:sz w:val="24"/>
            <w:szCs w:val="24"/>
          </w:rPr>
          <w:delText>. H</w:delText>
        </w:r>
      </w:del>
      <w:ins w:id="14" w:author="Sun, Kaiwei [2]" w:date="2017-12-05T22:37:00Z">
        <w:r w:rsidR="00DD7BFF">
          <w:rPr>
            <w:rFonts w:ascii="Times New Roman" w:hAnsi="Times New Roman" w:cs="Times New Roman"/>
            <w:kern w:val="0"/>
            <w:sz w:val="24"/>
            <w:szCs w:val="24"/>
          </w:rPr>
          <w:t xml:space="preserve"> h</w:t>
        </w:r>
      </w:ins>
      <w:r w:rsidR="004E362B">
        <w:rPr>
          <w:rFonts w:ascii="Times New Roman" w:hAnsi="Times New Roman" w:cs="Times New Roman"/>
          <w:kern w:val="0"/>
          <w:sz w:val="24"/>
          <w:szCs w:val="24"/>
        </w:rPr>
        <w:t>owever, HUAWEI asserts that “</w:t>
      </w:r>
      <w:r w:rsidR="004E362B" w:rsidRPr="004E362B">
        <w:rPr>
          <w:rFonts w:ascii="Times New Roman" w:hAnsi="Times New Roman" w:cs="Times New Roman"/>
          <w:kern w:val="0"/>
          <w:sz w:val="24"/>
          <w:szCs w:val="24"/>
        </w:rPr>
        <w:t>HUAWEI MateBook X's two-in-one power button and fingerprint recognition sensor helps you boot up quickly</w:t>
      </w:r>
      <w:r w:rsidR="004E362B">
        <w:rPr>
          <w:rFonts w:ascii="Times New Roman" w:hAnsi="Times New Roman" w:cs="Times New Roman"/>
          <w:kern w:val="0"/>
          <w:sz w:val="24"/>
          <w:szCs w:val="24"/>
        </w:rPr>
        <w:t>-</w:t>
      </w:r>
      <w:r w:rsidR="004E362B" w:rsidRPr="004E362B">
        <w:rPr>
          <w:rFonts w:ascii="Times New Roman" w:hAnsi="Times New Roman" w:cs="Times New Roman"/>
          <w:kern w:val="0"/>
          <w:sz w:val="24"/>
          <w:szCs w:val="24"/>
        </w:rPr>
        <w:t>and safely</w:t>
      </w:r>
      <w:r w:rsidR="004E362B">
        <w:rPr>
          <w:rFonts w:ascii="Times New Roman" w:hAnsi="Times New Roman" w:cs="Times New Roman"/>
          <w:kern w:val="0"/>
          <w:sz w:val="24"/>
          <w:szCs w:val="24"/>
        </w:rPr>
        <w:t>-</w:t>
      </w:r>
      <w:r w:rsidR="004E362B" w:rsidRPr="004E362B">
        <w:rPr>
          <w:rFonts w:ascii="Times New Roman" w:hAnsi="Times New Roman" w:cs="Times New Roman"/>
          <w:kern w:val="0"/>
          <w:sz w:val="24"/>
          <w:szCs w:val="24"/>
        </w:rPr>
        <w:t>to operate at the speed of your life</w:t>
      </w:r>
      <w:r w:rsidR="004E362B">
        <w:rPr>
          <w:rFonts w:ascii="Times New Roman" w:hAnsi="Times New Roman" w:cs="Times New Roman"/>
          <w:kern w:val="0"/>
          <w:sz w:val="24"/>
          <w:szCs w:val="24"/>
        </w:rPr>
        <w:t xml:space="preserve">” on its American advertising </w:t>
      </w:r>
      <w:r w:rsidR="00EE4964">
        <w:rPr>
          <w:rFonts w:ascii="Times New Roman" w:hAnsi="Times New Roman" w:cs="Times New Roman"/>
          <w:kern w:val="0"/>
          <w:sz w:val="24"/>
          <w:szCs w:val="24"/>
        </w:rPr>
        <w:t>website</w:t>
      </w:r>
      <w:r w:rsidR="004E362B">
        <w:rPr>
          <w:rFonts w:ascii="Times New Roman" w:hAnsi="Times New Roman" w:cs="Times New Roman"/>
          <w:kern w:val="0"/>
          <w:sz w:val="24"/>
          <w:szCs w:val="24"/>
        </w:rPr>
        <w:t xml:space="preserve"> page. The words, “quickly” and “speed”, are used to </w:t>
      </w:r>
      <w:r w:rsidR="00083C35">
        <w:rPr>
          <w:rFonts w:ascii="Times New Roman" w:hAnsi="Times New Roman" w:cs="Times New Roman"/>
          <w:kern w:val="0"/>
          <w:sz w:val="24"/>
          <w:szCs w:val="24"/>
        </w:rPr>
        <w:t>give American consumers more sense of speediness</w:t>
      </w:r>
      <w:r w:rsidR="004E362B">
        <w:rPr>
          <w:rFonts w:ascii="Times New Roman" w:hAnsi="Times New Roman" w:cs="Times New Roman"/>
          <w:kern w:val="0"/>
          <w:sz w:val="24"/>
          <w:szCs w:val="24"/>
        </w:rPr>
        <w:t xml:space="preserve">, </w:t>
      </w:r>
      <w:r w:rsidR="00A51C8E">
        <w:rPr>
          <w:rFonts w:ascii="Times New Roman" w:hAnsi="Times New Roman" w:cs="Times New Roman"/>
          <w:kern w:val="0"/>
          <w:sz w:val="24"/>
          <w:szCs w:val="24"/>
        </w:rPr>
        <w:t xml:space="preserve">trying to appeal to </w:t>
      </w:r>
      <w:r w:rsidR="00083C35">
        <w:rPr>
          <w:rFonts w:ascii="Times New Roman" w:hAnsi="Times New Roman" w:cs="Times New Roman"/>
          <w:kern w:val="0"/>
          <w:sz w:val="24"/>
          <w:szCs w:val="24"/>
        </w:rPr>
        <w:t>them</w:t>
      </w:r>
      <w:r w:rsidR="00A51C8E">
        <w:rPr>
          <w:rFonts w:ascii="Times New Roman" w:hAnsi="Times New Roman" w:cs="Times New Roman"/>
          <w:kern w:val="0"/>
          <w:sz w:val="24"/>
          <w:szCs w:val="24"/>
        </w:rPr>
        <w:t xml:space="preserve"> from the time perspective. </w:t>
      </w:r>
      <w:r w:rsidR="00B53378">
        <w:rPr>
          <w:rFonts w:ascii="Times New Roman" w:hAnsi="Times New Roman" w:cs="Times New Roman"/>
          <w:kern w:val="0"/>
          <w:sz w:val="24"/>
          <w:szCs w:val="24"/>
        </w:rPr>
        <w:t xml:space="preserve">It is obvious that </w:t>
      </w:r>
      <w:r w:rsidR="00ED7431">
        <w:rPr>
          <w:rFonts w:ascii="Times New Roman" w:hAnsi="Times New Roman" w:cs="Times New Roman"/>
          <w:kern w:val="0"/>
          <w:sz w:val="24"/>
          <w:szCs w:val="24"/>
        </w:rPr>
        <w:t xml:space="preserve">more </w:t>
      </w:r>
      <w:r w:rsidR="00B53378">
        <w:rPr>
          <w:rFonts w:ascii="Times New Roman" w:hAnsi="Times New Roman" w:cs="Times New Roman"/>
          <w:kern w:val="0"/>
          <w:sz w:val="24"/>
          <w:szCs w:val="24"/>
        </w:rPr>
        <w:t>time-oriented appeals</w:t>
      </w:r>
      <w:r w:rsidR="00083C35">
        <w:rPr>
          <w:rFonts w:ascii="Times New Roman" w:hAnsi="Times New Roman" w:cs="Times New Roman"/>
          <w:kern w:val="0"/>
          <w:sz w:val="24"/>
          <w:szCs w:val="24"/>
        </w:rPr>
        <w:t xml:space="preserve"> related to time perception</w:t>
      </w:r>
      <w:r w:rsidR="00B53378">
        <w:rPr>
          <w:rFonts w:ascii="Times New Roman" w:hAnsi="Times New Roman" w:cs="Times New Roman"/>
          <w:kern w:val="0"/>
          <w:sz w:val="24"/>
          <w:szCs w:val="24"/>
        </w:rPr>
        <w:t xml:space="preserve"> are used in the American advertisement</w:t>
      </w:r>
      <w:r w:rsidR="00927A0D">
        <w:rPr>
          <w:rFonts w:ascii="Times New Roman" w:hAnsi="Times New Roman" w:cs="Times New Roman"/>
          <w:kern w:val="0"/>
          <w:sz w:val="24"/>
          <w:szCs w:val="24"/>
        </w:rPr>
        <w:t xml:space="preserve">, which is consistent to Lin’s statement that “U.S. commercials will use more time-oriented advertisements than their Chinese counterparts”. In this case, </w:t>
      </w:r>
      <w:commentRangeStart w:id="15"/>
      <w:r w:rsidR="00927A0D">
        <w:rPr>
          <w:rFonts w:ascii="Times New Roman" w:hAnsi="Times New Roman" w:cs="Times New Roman"/>
          <w:kern w:val="0"/>
          <w:sz w:val="24"/>
          <w:szCs w:val="24"/>
        </w:rPr>
        <w:t>time perception</w:t>
      </w:r>
      <w:commentRangeEnd w:id="15"/>
      <w:r w:rsidR="00C45AE1">
        <w:rPr>
          <w:rStyle w:val="a5"/>
        </w:rPr>
        <w:commentReference w:id="15"/>
      </w:r>
      <w:r w:rsidR="00927A0D">
        <w:rPr>
          <w:rFonts w:ascii="Times New Roman" w:hAnsi="Times New Roman" w:cs="Times New Roman"/>
          <w:kern w:val="0"/>
          <w:sz w:val="24"/>
          <w:szCs w:val="24"/>
        </w:rPr>
        <w:t xml:space="preserve"> in cultures </w:t>
      </w:r>
      <w:r w:rsidR="007E575B">
        <w:rPr>
          <w:rFonts w:ascii="Times New Roman" w:hAnsi="Times New Roman" w:cs="Times New Roman"/>
          <w:kern w:val="0"/>
          <w:sz w:val="24"/>
          <w:szCs w:val="24"/>
        </w:rPr>
        <w:t xml:space="preserve">does have </w:t>
      </w:r>
      <w:r w:rsidR="00927A0D">
        <w:rPr>
          <w:rFonts w:ascii="Times New Roman" w:hAnsi="Times New Roman" w:cs="Times New Roman"/>
          <w:kern w:val="0"/>
          <w:sz w:val="24"/>
          <w:szCs w:val="24"/>
        </w:rPr>
        <w:t>effect on advertising appeals.</w:t>
      </w:r>
    </w:p>
    <w:p w14:paraId="26254D3B" w14:textId="77777777" w:rsidR="00C5381F" w:rsidRDefault="00927A0D"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1C3115">
        <w:rPr>
          <w:rFonts w:ascii="Times New Roman" w:hAnsi="Times New Roman" w:cs="Times New Roman"/>
          <w:kern w:val="0"/>
          <w:sz w:val="24"/>
          <w:szCs w:val="24"/>
        </w:rPr>
        <w:t xml:space="preserve">As is suggested by Lin, </w:t>
      </w:r>
      <w:r w:rsidR="009B3B7C">
        <w:rPr>
          <w:rFonts w:ascii="Times New Roman" w:hAnsi="Times New Roman" w:cs="Times New Roman"/>
          <w:kern w:val="0"/>
          <w:sz w:val="24"/>
          <w:szCs w:val="24"/>
        </w:rPr>
        <w:t xml:space="preserve">individualism and modernity are core values in Western culture, which is reflected in the comparation between Chinese and American advertising </w:t>
      </w:r>
      <w:r w:rsidR="00C5381F">
        <w:rPr>
          <w:rFonts w:ascii="Times New Roman" w:hAnsi="Times New Roman" w:cs="Times New Roman"/>
          <w:kern w:val="0"/>
          <w:sz w:val="24"/>
          <w:szCs w:val="24"/>
        </w:rPr>
        <w:t xml:space="preserve">website </w:t>
      </w:r>
      <w:r w:rsidR="009B3B7C">
        <w:rPr>
          <w:rFonts w:ascii="Times New Roman" w:hAnsi="Times New Roman" w:cs="Times New Roman"/>
          <w:kern w:val="0"/>
          <w:sz w:val="24"/>
          <w:szCs w:val="24"/>
        </w:rPr>
        <w:t xml:space="preserve">pages. On the Chinese advertising </w:t>
      </w:r>
      <w:r w:rsidR="00C5381F">
        <w:rPr>
          <w:rFonts w:ascii="Times New Roman" w:hAnsi="Times New Roman" w:cs="Times New Roman"/>
          <w:kern w:val="0"/>
          <w:sz w:val="24"/>
          <w:szCs w:val="24"/>
        </w:rPr>
        <w:t>website</w:t>
      </w:r>
      <w:r w:rsidR="009B3B7C">
        <w:rPr>
          <w:rFonts w:ascii="Times New Roman" w:hAnsi="Times New Roman" w:cs="Times New Roman"/>
          <w:kern w:val="0"/>
          <w:sz w:val="24"/>
          <w:szCs w:val="24"/>
        </w:rPr>
        <w:t xml:space="preserve"> page, </w:t>
      </w:r>
      <w:r w:rsidR="001B113B">
        <w:rPr>
          <w:rFonts w:ascii="Times New Roman" w:hAnsi="Times New Roman" w:cs="Times New Roman"/>
          <w:kern w:val="0"/>
          <w:sz w:val="24"/>
          <w:szCs w:val="24"/>
        </w:rPr>
        <w:t xml:space="preserve">colors white and silver are used as simple backgrounds </w:t>
      </w:r>
      <w:r w:rsidR="00C5381F">
        <w:rPr>
          <w:rFonts w:ascii="Times New Roman" w:hAnsi="Times New Roman" w:cs="Times New Roman"/>
          <w:kern w:val="0"/>
          <w:sz w:val="24"/>
          <w:szCs w:val="24"/>
        </w:rPr>
        <w:t xml:space="preserve">without relevance to </w:t>
      </w:r>
      <w:r w:rsidR="001B113B">
        <w:rPr>
          <w:rFonts w:ascii="Times New Roman" w:hAnsi="Times New Roman" w:cs="Times New Roman"/>
          <w:kern w:val="0"/>
          <w:sz w:val="24"/>
          <w:szCs w:val="24"/>
        </w:rPr>
        <w:t xml:space="preserve">individualism and modernity. Instead, HUAWEI uses much more complicated backgrounds when it introduces the lightness and power of its product. When it suggests its lightness, a beauty in white taking out a HUAWEI Matebook X from a package held by one hand easily with the other hand is </w:t>
      </w:r>
      <w:r w:rsidR="00C5381F">
        <w:rPr>
          <w:rFonts w:ascii="Times New Roman" w:hAnsi="Times New Roman" w:cs="Times New Roman"/>
          <w:kern w:val="0"/>
          <w:sz w:val="24"/>
          <w:szCs w:val="24"/>
        </w:rPr>
        <w:t>used as</w:t>
      </w:r>
      <w:r w:rsidR="001B113B">
        <w:rPr>
          <w:rFonts w:ascii="Times New Roman" w:hAnsi="Times New Roman" w:cs="Times New Roman"/>
          <w:kern w:val="0"/>
          <w:sz w:val="24"/>
          <w:szCs w:val="24"/>
        </w:rPr>
        <w:t xml:space="preserve"> background</w:t>
      </w:r>
      <w:r w:rsidR="00BE0A0C">
        <w:rPr>
          <w:rFonts w:ascii="Times New Roman" w:hAnsi="Times New Roman" w:cs="Times New Roman"/>
          <w:kern w:val="0"/>
          <w:sz w:val="24"/>
          <w:szCs w:val="24"/>
        </w:rPr>
        <w:t xml:space="preserve">, which </w:t>
      </w:r>
    </w:p>
    <w:p w14:paraId="1A2D536F" w14:textId="3FDBA8F9" w:rsidR="00C5381F" w:rsidRDefault="00C5381F" w:rsidP="00C5381F">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3</w:t>
      </w:r>
    </w:p>
    <w:p w14:paraId="672BDA0D" w14:textId="59EE95ED" w:rsidR="00927A0D" w:rsidRDefault="00BE0A0C"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gives consumers a vivid sense that the Matebook X is very light and easy to be carried. Besides, when HUAWEI mentions its product is powerful, it uses a handsome man using its product dedicatedly as the background, which implies that this powerful product is designed for individuals to use, a reflection of individualism. </w:t>
      </w:r>
      <w:r w:rsidR="00DA498A">
        <w:rPr>
          <w:rFonts w:ascii="Times New Roman" w:hAnsi="Times New Roman" w:cs="Times New Roman"/>
          <w:kern w:val="0"/>
          <w:sz w:val="24"/>
          <w:szCs w:val="24"/>
        </w:rPr>
        <w:t xml:space="preserve">Apart from using figures as backgrounds, HUAWEI also uses a picture of the Earth with the Sun shining on the skyline taken from the outer space as background. This background attracts consumers with the sense of modernity, because it involves the picture of the Earth taken from the space, which can only be achieved with the help of high technology, a symbol of modernity. </w:t>
      </w:r>
      <w:r w:rsidR="00130164">
        <w:rPr>
          <w:rFonts w:ascii="Times New Roman" w:hAnsi="Times New Roman" w:cs="Times New Roman"/>
          <w:kern w:val="0"/>
          <w:sz w:val="24"/>
          <w:szCs w:val="24"/>
        </w:rPr>
        <w:t xml:space="preserve">Therefore, by comparing the backgrounds from Chinese and American advertising </w:t>
      </w:r>
      <w:r w:rsidR="003768ED">
        <w:rPr>
          <w:rFonts w:ascii="Times New Roman" w:hAnsi="Times New Roman" w:cs="Times New Roman"/>
          <w:kern w:val="0"/>
          <w:sz w:val="24"/>
          <w:szCs w:val="24"/>
        </w:rPr>
        <w:t>website</w:t>
      </w:r>
      <w:r w:rsidR="00130164">
        <w:rPr>
          <w:rFonts w:ascii="Times New Roman" w:hAnsi="Times New Roman" w:cs="Times New Roman"/>
          <w:kern w:val="0"/>
          <w:sz w:val="24"/>
          <w:szCs w:val="24"/>
        </w:rPr>
        <w:t xml:space="preserve"> pages, it is obvious that more </w:t>
      </w:r>
      <w:r w:rsidR="00543F9F">
        <w:rPr>
          <w:rFonts w:ascii="Times New Roman" w:hAnsi="Times New Roman" w:cs="Times New Roman"/>
          <w:kern w:val="0"/>
          <w:sz w:val="24"/>
          <w:szCs w:val="24"/>
        </w:rPr>
        <w:t xml:space="preserve">individual and </w:t>
      </w:r>
      <w:r w:rsidR="00130164">
        <w:rPr>
          <w:rFonts w:ascii="Times New Roman" w:hAnsi="Times New Roman" w:cs="Times New Roman"/>
          <w:kern w:val="0"/>
          <w:sz w:val="24"/>
          <w:szCs w:val="24"/>
        </w:rPr>
        <w:t>modernity appeals are used by U.S. commercials than by their Chinese counterparts</w:t>
      </w:r>
      <w:r w:rsidR="004274BD">
        <w:rPr>
          <w:rFonts w:ascii="Times New Roman" w:hAnsi="Times New Roman" w:cs="Times New Roman"/>
          <w:kern w:val="0"/>
          <w:sz w:val="24"/>
          <w:szCs w:val="24"/>
        </w:rPr>
        <w:t xml:space="preserve">, which is slightly different from Lin’s conclusion that both Chinese and American advertisement campaigns use </w:t>
      </w:r>
      <w:r w:rsidR="00BC3A49">
        <w:rPr>
          <w:rFonts w:ascii="Times New Roman" w:hAnsi="Times New Roman" w:cs="Times New Roman"/>
          <w:kern w:val="0"/>
          <w:sz w:val="24"/>
          <w:szCs w:val="24"/>
        </w:rPr>
        <w:t>modernity appeals in the similar degree. As Lin suggests, the core values</w:t>
      </w:r>
      <w:r w:rsidR="0023495C">
        <w:rPr>
          <w:rFonts w:ascii="Times New Roman" w:hAnsi="Times New Roman" w:cs="Times New Roman"/>
          <w:kern w:val="0"/>
          <w:sz w:val="24"/>
          <w:szCs w:val="24"/>
        </w:rPr>
        <w:t xml:space="preserve"> in cultures</w:t>
      </w:r>
      <w:r w:rsidR="00BC3A49">
        <w:rPr>
          <w:rFonts w:ascii="Times New Roman" w:hAnsi="Times New Roman" w:cs="Times New Roman"/>
          <w:kern w:val="0"/>
          <w:sz w:val="24"/>
          <w:szCs w:val="24"/>
        </w:rPr>
        <w:t xml:space="preserve"> remain stable</w:t>
      </w:r>
      <w:r w:rsidR="00922819">
        <w:rPr>
          <w:rFonts w:ascii="Times New Roman" w:hAnsi="Times New Roman" w:cs="Times New Roman"/>
          <w:kern w:val="0"/>
          <w:sz w:val="24"/>
          <w:szCs w:val="24"/>
        </w:rPr>
        <w:t xml:space="preserve"> and obvious</w:t>
      </w:r>
      <w:r w:rsidR="00BC3A49">
        <w:rPr>
          <w:rFonts w:ascii="Times New Roman" w:hAnsi="Times New Roman" w:cs="Times New Roman"/>
          <w:kern w:val="0"/>
          <w:sz w:val="24"/>
          <w:szCs w:val="24"/>
        </w:rPr>
        <w:t>.</w:t>
      </w:r>
      <w:r w:rsidR="00543F9F">
        <w:rPr>
          <w:rFonts w:ascii="Times New Roman" w:hAnsi="Times New Roman" w:cs="Times New Roman"/>
          <w:kern w:val="0"/>
          <w:sz w:val="24"/>
          <w:szCs w:val="24"/>
        </w:rPr>
        <w:t xml:space="preserve"> </w:t>
      </w:r>
      <w:r w:rsidR="00922819">
        <w:rPr>
          <w:rFonts w:ascii="Times New Roman" w:hAnsi="Times New Roman" w:cs="Times New Roman"/>
          <w:kern w:val="0"/>
          <w:sz w:val="24"/>
          <w:szCs w:val="24"/>
        </w:rPr>
        <w:t xml:space="preserve">In this case, the core values in Western culture, individualism and modernity, still stand out even on the American advertising </w:t>
      </w:r>
      <w:r w:rsidR="003768ED">
        <w:rPr>
          <w:rFonts w:ascii="Times New Roman" w:hAnsi="Times New Roman" w:cs="Times New Roman"/>
          <w:kern w:val="0"/>
          <w:sz w:val="24"/>
          <w:szCs w:val="24"/>
        </w:rPr>
        <w:t>website</w:t>
      </w:r>
      <w:r w:rsidR="00922819">
        <w:rPr>
          <w:rFonts w:ascii="Times New Roman" w:hAnsi="Times New Roman" w:cs="Times New Roman"/>
          <w:kern w:val="0"/>
          <w:sz w:val="24"/>
          <w:szCs w:val="24"/>
        </w:rPr>
        <w:t xml:space="preserve"> page created by a Chinese company.</w:t>
      </w:r>
    </w:p>
    <w:p w14:paraId="66DCFB1D" w14:textId="77777777" w:rsidR="009A2504" w:rsidRDefault="00922819"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E654E7">
        <w:rPr>
          <w:rFonts w:ascii="Times New Roman" w:hAnsi="Times New Roman" w:cs="Times New Roman"/>
          <w:kern w:val="0"/>
          <w:sz w:val="24"/>
          <w:szCs w:val="24"/>
        </w:rPr>
        <w:t xml:space="preserve">According to </w:t>
      </w:r>
      <w:r w:rsidR="00FE6A98">
        <w:rPr>
          <w:rFonts w:ascii="Times New Roman" w:hAnsi="Times New Roman" w:cs="Times New Roman"/>
          <w:kern w:val="0"/>
          <w:sz w:val="24"/>
          <w:szCs w:val="24"/>
        </w:rPr>
        <w:t xml:space="preserve">Lin, “the value of social status is often reflected by a person’s material possessions, which are reflective of economic achievements, and economic upward mobility is an important goal for which people are expected to strive in a Confucian society.” Affected deeply by Confucian culture, Chinese advertisers do use some appeals related to status to attract Chinese consumers. On the Chinese advertising </w:t>
      </w:r>
      <w:r w:rsidR="009A2504">
        <w:rPr>
          <w:rFonts w:ascii="Times New Roman" w:hAnsi="Times New Roman" w:cs="Times New Roman"/>
          <w:kern w:val="0"/>
          <w:sz w:val="24"/>
          <w:szCs w:val="24"/>
        </w:rPr>
        <w:t>website</w:t>
      </w:r>
      <w:r w:rsidR="00FE6A98">
        <w:rPr>
          <w:rFonts w:ascii="Times New Roman" w:hAnsi="Times New Roman" w:cs="Times New Roman"/>
          <w:kern w:val="0"/>
          <w:sz w:val="24"/>
          <w:szCs w:val="24"/>
        </w:rPr>
        <w:t xml:space="preserve"> page, HUAWEI mentions that no mat</w:t>
      </w:r>
      <w:r w:rsidR="002D6B39">
        <w:rPr>
          <w:rFonts w:ascii="Times New Roman" w:hAnsi="Times New Roman" w:cs="Times New Roman"/>
          <w:kern w:val="0"/>
          <w:sz w:val="24"/>
          <w:szCs w:val="24"/>
        </w:rPr>
        <w:t>t</w:t>
      </w:r>
      <w:r w:rsidR="00FE6A98">
        <w:rPr>
          <w:rFonts w:ascii="Times New Roman" w:hAnsi="Times New Roman" w:cs="Times New Roman"/>
          <w:kern w:val="0"/>
          <w:sz w:val="24"/>
          <w:szCs w:val="24"/>
        </w:rPr>
        <w:t>er where you are, both HUAWEI Matebook X and you will become the focus</w:t>
      </w:r>
      <w:r w:rsidR="00C46243">
        <w:rPr>
          <w:rFonts w:ascii="Times New Roman" w:hAnsi="Times New Roman" w:cs="Times New Roman"/>
          <w:kern w:val="0"/>
          <w:sz w:val="24"/>
          <w:szCs w:val="24"/>
        </w:rPr>
        <w:t xml:space="preserve">, which </w:t>
      </w:r>
    </w:p>
    <w:p w14:paraId="30399C23" w14:textId="67818637" w:rsidR="009A2504" w:rsidRDefault="009A2504" w:rsidP="009A2504">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4</w:t>
      </w:r>
    </w:p>
    <w:p w14:paraId="03DDCDA7" w14:textId="469A8052" w:rsidR="00C46243" w:rsidRDefault="00C46243"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implies that consumers’ inherent quality in the eyes of others can be improved if they </w:t>
      </w:r>
    </w:p>
    <w:p w14:paraId="5A603E2F" w14:textId="731EFA62" w:rsidR="00922819" w:rsidRDefault="00C46243"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buy Matebook X. </w:t>
      </w:r>
      <w:commentRangeStart w:id="16"/>
      <w:r>
        <w:rPr>
          <w:rFonts w:ascii="Times New Roman" w:hAnsi="Times New Roman" w:cs="Times New Roman"/>
          <w:kern w:val="0"/>
          <w:sz w:val="24"/>
          <w:szCs w:val="24"/>
        </w:rPr>
        <w:t>On the contrary,</w:t>
      </w:r>
      <w:r w:rsidR="002D6B39">
        <w:rPr>
          <w:rFonts w:ascii="Times New Roman" w:hAnsi="Times New Roman" w:cs="Times New Roman"/>
          <w:kern w:val="0"/>
          <w:sz w:val="24"/>
          <w:szCs w:val="24"/>
        </w:rPr>
        <w:t xml:space="preserve"> no relationship among people is mentioned on the American advertising </w:t>
      </w:r>
      <w:r w:rsidR="009A2504">
        <w:rPr>
          <w:rFonts w:ascii="Times New Roman" w:hAnsi="Times New Roman" w:cs="Times New Roman"/>
          <w:kern w:val="0"/>
          <w:sz w:val="24"/>
          <w:szCs w:val="24"/>
        </w:rPr>
        <w:t>website</w:t>
      </w:r>
      <w:r w:rsidR="002D6B39">
        <w:rPr>
          <w:rFonts w:ascii="Times New Roman" w:hAnsi="Times New Roman" w:cs="Times New Roman"/>
          <w:kern w:val="0"/>
          <w:sz w:val="24"/>
          <w:szCs w:val="24"/>
        </w:rPr>
        <w:t xml:space="preserve"> page</w:t>
      </w:r>
      <w:commentRangeEnd w:id="16"/>
      <w:r w:rsidR="00DA1D2B">
        <w:rPr>
          <w:rStyle w:val="a5"/>
        </w:rPr>
        <w:commentReference w:id="16"/>
      </w:r>
      <w:r w:rsidR="002D6B39">
        <w:rPr>
          <w:rFonts w:ascii="Times New Roman" w:hAnsi="Times New Roman" w:cs="Times New Roman"/>
          <w:kern w:val="0"/>
          <w:sz w:val="24"/>
          <w:szCs w:val="24"/>
        </w:rPr>
        <w:t xml:space="preserve">. </w:t>
      </w:r>
      <w:r>
        <w:rPr>
          <w:rFonts w:ascii="Times New Roman" w:hAnsi="Times New Roman" w:cs="Times New Roman"/>
          <w:kern w:val="0"/>
          <w:sz w:val="24"/>
          <w:szCs w:val="24"/>
        </w:rPr>
        <w:t>Therefore, it is obvious that more status appeals are used by</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Chinese commercials than by their U.S. counterparts</w:t>
      </w:r>
      <w:r w:rsidR="00391138">
        <w:rPr>
          <w:rFonts w:ascii="Times New Roman" w:hAnsi="Times New Roman" w:cs="Times New Roman"/>
          <w:kern w:val="0"/>
          <w:sz w:val="24"/>
          <w:szCs w:val="24"/>
        </w:rPr>
        <w:t xml:space="preserve"> in this case</w:t>
      </w:r>
      <w:r>
        <w:rPr>
          <w:rFonts w:ascii="Times New Roman" w:hAnsi="Times New Roman" w:cs="Times New Roman"/>
          <w:kern w:val="0"/>
          <w:sz w:val="24"/>
          <w:szCs w:val="24"/>
        </w:rPr>
        <w:t xml:space="preserve">, which is, again, different from Lin’s conclusion that “the use of status appeals are not significantly different </w:t>
      </w:r>
      <w:r w:rsidR="002A5C8B">
        <w:rPr>
          <w:rFonts w:ascii="Times New Roman" w:hAnsi="Times New Roman" w:cs="Times New Roman"/>
          <w:kern w:val="0"/>
          <w:sz w:val="24"/>
          <w:szCs w:val="24"/>
        </w:rPr>
        <w:t>between the Chinese and U.S. commercials</w:t>
      </w:r>
      <w:r>
        <w:rPr>
          <w:rFonts w:ascii="Times New Roman" w:hAnsi="Times New Roman" w:cs="Times New Roman"/>
          <w:kern w:val="0"/>
          <w:sz w:val="24"/>
          <w:szCs w:val="24"/>
        </w:rPr>
        <w:t>”</w:t>
      </w:r>
      <w:r w:rsidR="002A5C8B">
        <w:rPr>
          <w:rFonts w:ascii="Times New Roman" w:hAnsi="Times New Roman" w:cs="Times New Roman"/>
          <w:kern w:val="0"/>
          <w:sz w:val="24"/>
          <w:szCs w:val="24"/>
        </w:rPr>
        <w:t xml:space="preserve">. </w:t>
      </w:r>
      <w:r w:rsidR="00391138">
        <w:rPr>
          <w:rFonts w:ascii="Times New Roman" w:hAnsi="Times New Roman" w:cs="Times New Roman"/>
          <w:kern w:val="0"/>
          <w:sz w:val="24"/>
          <w:szCs w:val="24"/>
        </w:rPr>
        <w:t>Since Lin got her conclusion in 2001, some changes have taken place within these years. Given the fact that core values in cultures remain stable, advertising appeals used by Chinese and American advertisers</w:t>
      </w:r>
      <w:r w:rsidR="009A2504">
        <w:rPr>
          <w:rFonts w:ascii="Times New Roman" w:hAnsi="Times New Roman" w:cs="Times New Roman"/>
          <w:kern w:val="0"/>
          <w:sz w:val="24"/>
          <w:szCs w:val="24"/>
        </w:rPr>
        <w:t>,</w:t>
      </w:r>
      <w:ins w:id="17" w:author="Sun, Kaiwei [2]" w:date="2017-12-05T22:43:00Z">
        <w:r w:rsidR="00862C2D">
          <w:rPr>
            <w:rFonts w:ascii="Times New Roman" w:hAnsi="Times New Roman" w:cs="Times New Roman"/>
            <w:kern w:val="0"/>
            <w:sz w:val="24"/>
            <w:szCs w:val="24"/>
          </w:rPr>
          <w:t xml:space="preserve"> </w:t>
        </w:r>
      </w:ins>
      <w:r w:rsidR="009A2504">
        <w:rPr>
          <w:rFonts w:ascii="Times New Roman" w:hAnsi="Times New Roman" w:cs="Times New Roman"/>
          <w:kern w:val="0"/>
          <w:sz w:val="24"/>
          <w:szCs w:val="24"/>
        </w:rPr>
        <w:t>respectively,</w:t>
      </w:r>
      <w:r w:rsidR="00391138">
        <w:rPr>
          <w:rFonts w:ascii="Times New Roman" w:hAnsi="Times New Roman" w:cs="Times New Roman"/>
          <w:kern w:val="0"/>
          <w:sz w:val="24"/>
          <w:szCs w:val="24"/>
        </w:rPr>
        <w:t xml:space="preserve"> </w:t>
      </w:r>
      <w:commentRangeStart w:id="18"/>
      <w:r w:rsidR="00391138">
        <w:rPr>
          <w:rFonts w:ascii="Times New Roman" w:hAnsi="Times New Roman" w:cs="Times New Roman"/>
          <w:kern w:val="0"/>
          <w:sz w:val="24"/>
          <w:szCs w:val="24"/>
        </w:rPr>
        <w:t>seem to get closer and closer to their original cultures.</w:t>
      </w:r>
      <w:commentRangeEnd w:id="18"/>
      <w:r w:rsidR="003D15E5">
        <w:rPr>
          <w:rStyle w:val="a5"/>
        </w:rPr>
        <w:commentReference w:id="18"/>
      </w:r>
    </w:p>
    <w:p w14:paraId="51ADE1A2" w14:textId="77777777" w:rsidR="00C24AE3" w:rsidRDefault="00391138"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096E00">
        <w:rPr>
          <w:rFonts w:ascii="Times New Roman" w:hAnsi="Times New Roman" w:cs="Times New Roman"/>
          <w:kern w:val="0"/>
          <w:sz w:val="24"/>
          <w:szCs w:val="24"/>
        </w:rPr>
        <w:t>As Lin indicates, “the native culture often will localize the imported Western culture and make it adaptable to the local customs and traditions”. A</w:t>
      </w:r>
      <w:r w:rsidR="00B26401">
        <w:rPr>
          <w:rFonts w:ascii="Times New Roman" w:hAnsi="Times New Roman" w:cs="Times New Roman"/>
          <w:kern w:val="0"/>
          <w:sz w:val="24"/>
          <w:szCs w:val="24"/>
        </w:rPr>
        <w:t xml:space="preserve">s is known to all, Americans think highly of patent and charge for usage of </w:t>
      </w:r>
      <w:r w:rsidR="009E010D">
        <w:rPr>
          <w:rFonts w:ascii="Times New Roman" w:hAnsi="Times New Roman" w:cs="Times New Roman"/>
          <w:kern w:val="0"/>
          <w:sz w:val="24"/>
          <w:szCs w:val="24"/>
        </w:rPr>
        <w:t>software</w:t>
      </w:r>
      <w:r w:rsidR="00B26401">
        <w:rPr>
          <w:rFonts w:ascii="Times New Roman" w:hAnsi="Times New Roman" w:cs="Times New Roman"/>
          <w:kern w:val="0"/>
          <w:sz w:val="24"/>
          <w:szCs w:val="24"/>
        </w:rPr>
        <w:t xml:space="preserve"> created by others, for example, </w:t>
      </w:r>
      <w:r w:rsidR="00B26401" w:rsidRPr="00B26401">
        <w:rPr>
          <w:rFonts w:ascii="Times New Roman" w:hAnsi="Times New Roman" w:cs="Times New Roman"/>
          <w:kern w:val="0"/>
          <w:sz w:val="24"/>
          <w:szCs w:val="24"/>
        </w:rPr>
        <w:t>Microsoft</w:t>
      </w:r>
      <w:r w:rsidR="00B26401">
        <w:rPr>
          <w:rFonts w:ascii="Times New Roman" w:hAnsi="Times New Roman" w:cs="Times New Roman"/>
          <w:kern w:val="0"/>
          <w:sz w:val="24"/>
          <w:szCs w:val="24"/>
        </w:rPr>
        <w:t xml:space="preserve"> Office </w:t>
      </w:r>
      <w:r w:rsidR="009E010D">
        <w:rPr>
          <w:rFonts w:ascii="Times New Roman" w:hAnsi="Times New Roman" w:cs="Times New Roman"/>
          <w:kern w:val="0"/>
          <w:sz w:val="24"/>
          <w:szCs w:val="24"/>
        </w:rPr>
        <w:t>software</w:t>
      </w:r>
      <w:r w:rsidR="00B26401">
        <w:rPr>
          <w:rFonts w:ascii="Times New Roman" w:hAnsi="Times New Roman" w:cs="Times New Roman"/>
          <w:kern w:val="0"/>
          <w:sz w:val="24"/>
          <w:szCs w:val="24"/>
        </w:rPr>
        <w:t xml:space="preserve">, while Chinese </w:t>
      </w:r>
      <w:r w:rsidR="009E010D">
        <w:rPr>
          <w:rFonts w:ascii="Times New Roman" w:hAnsi="Times New Roman" w:cs="Times New Roman"/>
          <w:kern w:val="0"/>
          <w:sz w:val="24"/>
          <w:szCs w:val="24"/>
        </w:rPr>
        <w:t xml:space="preserve">think it normal and reasonable to use software for free. In terms of this culture difference, HUAWEI creates a unique part on its Chinese advertising </w:t>
      </w:r>
      <w:r w:rsidR="009A2504">
        <w:rPr>
          <w:rFonts w:ascii="Times New Roman" w:hAnsi="Times New Roman" w:cs="Times New Roman"/>
          <w:kern w:val="0"/>
          <w:sz w:val="24"/>
          <w:szCs w:val="24"/>
        </w:rPr>
        <w:t>website</w:t>
      </w:r>
      <w:r w:rsidR="009E010D">
        <w:rPr>
          <w:rFonts w:ascii="Times New Roman" w:hAnsi="Times New Roman" w:cs="Times New Roman"/>
          <w:kern w:val="0"/>
          <w:sz w:val="24"/>
          <w:szCs w:val="24"/>
        </w:rPr>
        <w:t xml:space="preserve"> page, which indicates that HUAWEI has already</w:t>
      </w:r>
      <w:r w:rsidR="00371B72">
        <w:rPr>
          <w:rFonts w:ascii="Times New Roman" w:hAnsi="Times New Roman" w:cs="Times New Roman"/>
          <w:kern w:val="0"/>
          <w:sz w:val="24"/>
          <w:szCs w:val="24"/>
        </w:rPr>
        <w:t xml:space="preserve"> bought and</w:t>
      </w:r>
      <w:r w:rsidR="009E010D">
        <w:rPr>
          <w:rFonts w:ascii="Times New Roman" w:hAnsi="Times New Roman" w:cs="Times New Roman"/>
          <w:kern w:val="0"/>
          <w:sz w:val="24"/>
          <w:szCs w:val="24"/>
        </w:rPr>
        <w:t xml:space="preserve"> installed official Window 10 operation system and </w:t>
      </w:r>
      <w:r w:rsidR="009E010D" w:rsidRPr="009E010D">
        <w:rPr>
          <w:rFonts w:ascii="Times New Roman" w:hAnsi="Times New Roman" w:cs="Times New Roman"/>
          <w:kern w:val="0"/>
          <w:sz w:val="24"/>
          <w:szCs w:val="24"/>
        </w:rPr>
        <w:t>Microsoft</w:t>
      </w:r>
      <w:r w:rsidR="009E010D">
        <w:rPr>
          <w:rFonts w:ascii="Times New Roman" w:hAnsi="Times New Roman" w:cs="Times New Roman"/>
          <w:kern w:val="0"/>
          <w:sz w:val="24"/>
          <w:szCs w:val="24"/>
        </w:rPr>
        <w:t xml:space="preserve"> Office software</w:t>
      </w:r>
      <w:r w:rsidR="0025725E">
        <w:rPr>
          <w:rFonts w:ascii="Times New Roman" w:hAnsi="Times New Roman" w:cs="Times New Roman"/>
          <w:kern w:val="0"/>
          <w:sz w:val="24"/>
          <w:szCs w:val="24"/>
        </w:rPr>
        <w:t xml:space="preserve"> for</w:t>
      </w:r>
      <w:r w:rsidR="00976E8A">
        <w:rPr>
          <w:rFonts w:ascii="Times New Roman" w:hAnsi="Times New Roman" w:cs="Times New Roman"/>
          <w:kern w:val="0"/>
          <w:sz w:val="24"/>
          <w:szCs w:val="24"/>
        </w:rPr>
        <w:t xml:space="preserve"> Chinese</w:t>
      </w:r>
      <w:r w:rsidR="0025725E">
        <w:rPr>
          <w:rFonts w:ascii="Times New Roman" w:hAnsi="Times New Roman" w:cs="Times New Roman"/>
          <w:kern w:val="0"/>
          <w:sz w:val="24"/>
          <w:szCs w:val="24"/>
        </w:rPr>
        <w:t xml:space="preserve"> consumers</w:t>
      </w:r>
      <w:r w:rsidR="00371B72">
        <w:rPr>
          <w:rFonts w:ascii="Times New Roman" w:hAnsi="Times New Roman" w:cs="Times New Roman"/>
          <w:kern w:val="0"/>
          <w:sz w:val="24"/>
          <w:szCs w:val="24"/>
        </w:rPr>
        <w:t xml:space="preserve">. </w:t>
      </w:r>
      <w:r w:rsidR="00976E8A">
        <w:rPr>
          <w:rFonts w:ascii="Times New Roman" w:hAnsi="Times New Roman" w:cs="Times New Roman"/>
          <w:kern w:val="0"/>
          <w:sz w:val="24"/>
          <w:szCs w:val="24"/>
        </w:rPr>
        <w:t xml:space="preserve">This part not only shows respect to patent, a core value in Western culture, by buying official operation system and software, but also </w:t>
      </w:r>
      <w:r w:rsidR="009F037E">
        <w:rPr>
          <w:rFonts w:ascii="Times New Roman" w:hAnsi="Times New Roman" w:cs="Times New Roman"/>
          <w:kern w:val="0"/>
          <w:sz w:val="24"/>
          <w:szCs w:val="24"/>
        </w:rPr>
        <w:t xml:space="preserve">makes Chinese consumers comfortable about being able to use official operation system and software for free, </w:t>
      </w:r>
      <w:commentRangeStart w:id="19"/>
      <w:commentRangeStart w:id="20"/>
      <w:r w:rsidR="009F037E">
        <w:rPr>
          <w:rFonts w:ascii="Times New Roman" w:hAnsi="Times New Roman" w:cs="Times New Roman"/>
          <w:kern w:val="0"/>
          <w:sz w:val="24"/>
          <w:szCs w:val="24"/>
        </w:rPr>
        <w:t xml:space="preserve">which </w:t>
      </w:r>
      <w:r w:rsidR="00C24AE3">
        <w:rPr>
          <w:rFonts w:ascii="Times New Roman" w:hAnsi="Times New Roman" w:cs="Times New Roman"/>
          <w:kern w:val="0"/>
          <w:sz w:val="24"/>
          <w:szCs w:val="24"/>
        </w:rPr>
        <w:t>fits in with the traditional</w:t>
      </w:r>
      <w:r w:rsidR="009F037E">
        <w:rPr>
          <w:rFonts w:ascii="Times New Roman" w:hAnsi="Times New Roman" w:cs="Times New Roman"/>
          <w:kern w:val="0"/>
          <w:sz w:val="24"/>
          <w:szCs w:val="24"/>
        </w:rPr>
        <w:t xml:space="preserve"> Chinese </w:t>
      </w:r>
      <w:r w:rsidR="00C24AE3">
        <w:rPr>
          <w:rFonts w:ascii="Times New Roman" w:hAnsi="Times New Roman" w:cs="Times New Roman"/>
          <w:kern w:val="0"/>
          <w:sz w:val="24"/>
          <w:szCs w:val="24"/>
        </w:rPr>
        <w:t>thoughts</w:t>
      </w:r>
      <w:commentRangeEnd w:id="19"/>
      <w:r w:rsidR="000E1657">
        <w:rPr>
          <w:rStyle w:val="a5"/>
        </w:rPr>
        <w:commentReference w:id="19"/>
      </w:r>
      <w:commentRangeEnd w:id="20"/>
      <w:r w:rsidR="00050E62">
        <w:rPr>
          <w:rStyle w:val="a5"/>
        </w:rPr>
        <w:commentReference w:id="20"/>
      </w:r>
      <w:r w:rsidR="009F037E">
        <w:rPr>
          <w:rFonts w:ascii="Times New Roman" w:hAnsi="Times New Roman" w:cs="Times New Roman"/>
          <w:kern w:val="0"/>
          <w:sz w:val="24"/>
          <w:szCs w:val="24"/>
        </w:rPr>
        <w:t xml:space="preserve">. In terms of the localization of imported culture values, Lin indicates that a more contemporary interpretation of core values may emerge during the changes of cultures. </w:t>
      </w:r>
    </w:p>
    <w:p w14:paraId="595A28BB" w14:textId="1BED0BE5" w:rsidR="00C24AE3" w:rsidRDefault="00C24AE3" w:rsidP="00C24AE3">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5</w:t>
      </w:r>
    </w:p>
    <w:p w14:paraId="29158FCD" w14:textId="16B5D933" w:rsidR="00391138" w:rsidRDefault="009F037E"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In this case, HUAWEI considers patent in Western culture and thoughts in Chinese culture at the same time and combines them to come up with </w:t>
      </w:r>
      <w:r w:rsidR="007C6196">
        <w:rPr>
          <w:rFonts w:ascii="Times New Roman" w:hAnsi="Times New Roman" w:cs="Times New Roman"/>
          <w:kern w:val="0"/>
          <w:sz w:val="24"/>
          <w:szCs w:val="24"/>
        </w:rPr>
        <w:t>a contemporary</w:t>
      </w:r>
      <w:r>
        <w:rPr>
          <w:rFonts w:ascii="Times New Roman" w:hAnsi="Times New Roman" w:cs="Times New Roman"/>
          <w:kern w:val="0"/>
          <w:sz w:val="24"/>
          <w:szCs w:val="24"/>
        </w:rPr>
        <w:t xml:space="preserve"> idea </w:t>
      </w:r>
      <w:r w:rsidR="007C6196">
        <w:rPr>
          <w:rFonts w:ascii="Times New Roman" w:hAnsi="Times New Roman" w:cs="Times New Roman"/>
          <w:kern w:val="0"/>
          <w:sz w:val="24"/>
          <w:szCs w:val="24"/>
        </w:rPr>
        <w:t>which makes a balance between them.</w:t>
      </w:r>
    </w:p>
    <w:p w14:paraId="049E2438" w14:textId="729A88BF" w:rsidR="007C6196" w:rsidRPr="00927A0D" w:rsidRDefault="007C6196"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E81C44">
        <w:rPr>
          <w:rFonts w:ascii="Times New Roman" w:hAnsi="Times New Roman" w:cs="Times New Roman"/>
          <w:kern w:val="0"/>
          <w:sz w:val="24"/>
          <w:szCs w:val="24"/>
        </w:rPr>
        <w:t xml:space="preserve">The Chinese and American advertisement campaigns for HUAWEI Matebook X </w:t>
      </w:r>
      <w:r w:rsidR="00CD701D">
        <w:rPr>
          <w:rFonts w:ascii="Times New Roman" w:hAnsi="Times New Roman" w:cs="Times New Roman"/>
          <w:kern w:val="0"/>
          <w:sz w:val="24"/>
          <w:szCs w:val="24"/>
        </w:rPr>
        <w:t xml:space="preserve">are </w:t>
      </w:r>
      <w:r w:rsidR="00E81C44">
        <w:rPr>
          <w:rFonts w:ascii="Times New Roman" w:hAnsi="Times New Roman" w:cs="Times New Roman"/>
          <w:kern w:val="0"/>
          <w:sz w:val="24"/>
          <w:szCs w:val="24"/>
        </w:rPr>
        <w:t>impressive, because HUAWEI uses appeals in different degree</w:t>
      </w:r>
      <w:r w:rsidR="00CD701D">
        <w:rPr>
          <w:rFonts w:ascii="Times New Roman" w:hAnsi="Times New Roman" w:cs="Times New Roman"/>
          <w:kern w:val="0"/>
          <w:sz w:val="24"/>
          <w:szCs w:val="24"/>
        </w:rPr>
        <w:t>s</w:t>
      </w:r>
      <w:r w:rsidR="00E81C44">
        <w:rPr>
          <w:rFonts w:ascii="Times New Roman" w:hAnsi="Times New Roman" w:cs="Times New Roman"/>
          <w:kern w:val="0"/>
          <w:sz w:val="24"/>
          <w:szCs w:val="24"/>
        </w:rPr>
        <w:t xml:space="preserve"> for the same product in terms of culture difference.</w:t>
      </w:r>
      <w:r w:rsidR="000632D7">
        <w:rPr>
          <w:rFonts w:ascii="Times New Roman" w:hAnsi="Times New Roman" w:cs="Times New Roman"/>
          <w:kern w:val="0"/>
          <w:sz w:val="24"/>
          <w:szCs w:val="24"/>
        </w:rPr>
        <w:t xml:space="preserve"> It is obvious that cultures affect the strategies in advertisement campaigns.</w:t>
      </w:r>
      <w:r w:rsidR="00E81C44">
        <w:rPr>
          <w:rFonts w:ascii="Times New Roman" w:hAnsi="Times New Roman" w:cs="Times New Roman"/>
          <w:kern w:val="0"/>
          <w:sz w:val="24"/>
          <w:szCs w:val="24"/>
        </w:rPr>
        <w:t xml:space="preserve"> In advertisement campaigns, culture difference is considered deeply, which indicates that </w:t>
      </w:r>
      <w:r w:rsidR="000632D7">
        <w:rPr>
          <w:rFonts w:ascii="Times New Roman" w:hAnsi="Times New Roman" w:cs="Times New Roman"/>
          <w:kern w:val="0"/>
          <w:sz w:val="24"/>
          <w:szCs w:val="24"/>
        </w:rPr>
        <w:t>issues including different cultures should be interpreted from a multi-cultural perspective. With a multi-cultural perspective, different cultures can be respected and understood</w:t>
      </w:r>
      <w:r w:rsidR="00F35FD6">
        <w:rPr>
          <w:rFonts w:ascii="Times New Roman" w:hAnsi="Times New Roman" w:cs="Times New Roman"/>
          <w:kern w:val="0"/>
          <w:sz w:val="24"/>
          <w:szCs w:val="24"/>
        </w:rPr>
        <w:t xml:space="preserve"> to avoid </w:t>
      </w:r>
      <w:r w:rsidR="000632D7">
        <w:rPr>
          <w:rFonts w:ascii="Times New Roman" w:hAnsi="Times New Roman" w:cs="Times New Roman"/>
          <w:kern w:val="0"/>
          <w:sz w:val="24"/>
          <w:szCs w:val="24"/>
        </w:rPr>
        <w:t>unnecessary misunderstanding</w:t>
      </w:r>
      <w:r w:rsidR="00F35FD6">
        <w:rPr>
          <w:rFonts w:ascii="Times New Roman" w:hAnsi="Times New Roman" w:cs="Times New Roman"/>
          <w:kern w:val="0"/>
          <w:sz w:val="24"/>
          <w:szCs w:val="24"/>
        </w:rPr>
        <w:t>. Based on comprehension, it is easy for different cultures to cooperate with each other, which becomes more and more essential in the world.</w:t>
      </w:r>
    </w:p>
    <w:sectPr w:rsidR="007C6196" w:rsidRPr="00927A0D" w:rsidSect="00392C87">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n, Kaiwei" w:date="2017-12-04T18:56:00Z" w:initials="SK">
    <w:p w14:paraId="4B597768" w14:textId="7D0AE925" w:rsidR="00F237BA" w:rsidRDefault="00F237BA">
      <w:pPr>
        <w:pStyle w:val="a6"/>
      </w:pPr>
      <w:r>
        <w:rPr>
          <w:rStyle w:val="a5"/>
        </w:rPr>
        <w:annotationRef/>
      </w:r>
      <w:r w:rsidR="00085B21">
        <w:rPr>
          <w:rFonts w:hint="eastAsia"/>
        </w:rPr>
        <w:t xml:space="preserve">I think this title is too </w:t>
      </w:r>
      <w:r w:rsidR="00BD14DD">
        <w:rPr>
          <w:rFonts w:hint="eastAsia"/>
        </w:rPr>
        <w:t>board</w:t>
      </w:r>
      <w:r w:rsidR="002F117B">
        <w:t xml:space="preserve">. You just talk about </w:t>
      </w:r>
      <w:r w:rsidR="002F117B">
        <w:rPr>
          <w:rFonts w:hint="eastAsia"/>
        </w:rPr>
        <w:t>HUAWEI</w:t>
      </w:r>
    </w:p>
  </w:comment>
  <w:comment w:id="5" w:author="Sun, Kaiwei [2]" w:date="2017-12-05T22:16:00Z" w:initials="SK">
    <w:p w14:paraId="05BC0E40" w14:textId="01E19396" w:rsidR="00A00C65" w:rsidRDefault="00A00C65">
      <w:pPr>
        <w:pStyle w:val="a6"/>
      </w:pPr>
      <w:r>
        <w:rPr>
          <w:rStyle w:val="a5"/>
        </w:rPr>
        <w:annotationRef/>
      </w:r>
      <w:r>
        <w:t>I think this success should be in the s</w:t>
      </w:r>
      <w:r w:rsidRPr="00A00C65">
        <w:t>ales volume</w:t>
      </w:r>
    </w:p>
  </w:comment>
  <w:comment w:id="11" w:author="Sun, Kaiwei [2]" w:date="2017-12-05T22:31:00Z" w:initials="SK">
    <w:p w14:paraId="457D85EA" w14:textId="09DE5656" w:rsidR="00DD7BFF" w:rsidRDefault="00DD7BFF">
      <w:pPr>
        <w:pStyle w:val="a6"/>
      </w:pPr>
      <w:r>
        <w:rPr>
          <w:rStyle w:val="a5"/>
        </w:rPr>
        <w:annotationRef/>
      </w:r>
      <w:r>
        <w:rPr>
          <w:rFonts w:hint="eastAsia"/>
        </w:rPr>
        <w:t>I</w:t>
      </w:r>
      <w:r>
        <w:t xml:space="preserve"> think it should be</w:t>
      </w:r>
      <w:r w:rsidR="00862C2D">
        <w:t xml:space="preserve"> “</w:t>
      </w:r>
      <w:r>
        <w:t>different culture</w:t>
      </w:r>
      <w:r>
        <w:rPr>
          <w:rFonts w:hint="eastAsia"/>
        </w:rPr>
        <w:t>“.</w:t>
      </w:r>
      <w:r>
        <w:t xml:space="preserve"> </w:t>
      </w:r>
    </w:p>
  </w:comment>
  <w:comment w:id="15" w:author="Sun, Kaiwei [2]" w:date="2017-12-05T22:54:00Z" w:initials="SK">
    <w:p w14:paraId="355E941F" w14:textId="115FF93F" w:rsidR="00C45AE1" w:rsidRDefault="00C45AE1">
      <w:pPr>
        <w:pStyle w:val="a6"/>
      </w:pPr>
      <w:r>
        <w:rPr>
          <w:rStyle w:val="a5"/>
        </w:rPr>
        <w:annotationRef/>
      </w:r>
      <w:r>
        <w:t>You should point out the relationship between time perception and in</w:t>
      </w:r>
      <w:r>
        <w:rPr>
          <w:rFonts w:ascii="Times New Roman" w:hAnsi="Times New Roman" w:cs="Times New Roman"/>
          <w:kern w:val="0"/>
          <w:sz w:val="24"/>
          <w:szCs w:val="24"/>
        </w:rPr>
        <w:t>dividualism</w:t>
      </w:r>
    </w:p>
  </w:comment>
  <w:comment w:id="16" w:author="Sun, Kaiwei [2]" w:date="2017-12-05T23:24:00Z" w:initials="SK">
    <w:p w14:paraId="21392CFE" w14:textId="1C962E20" w:rsidR="00DA1D2B" w:rsidRDefault="00DA1D2B">
      <w:pPr>
        <w:pStyle w:val="a6"/>
      </w:pPr>
      <w:r>
        <w:rPr>
          <w:rStyle w:val="a5"/>
        </w:rPr>
        <w:annotationRef/>
      </w:r>
      <w:r>
        <w:rPr>
          <w:rFonts w:hint="eastAsia"/>
        </w:rPr>
        <w:t>I</w:t>
      </w:r>
      <w:r>
        <w:t xml:space="preserve"> think this is on the Chinese </w:t>
      </w:r>
      <w:r>
        <w:rPr>
          <w:rFonts w:ascii="Times New Roman" w:hAnsi="Times New Roman" w:cs="Times New Roman"/>
          <w:kern w:val="0"/>
          <w:sz w:val="24"/>
          <w:szCs w:val="24"/>
        </w:rPr>
        <w:t>advertising website page</w:t>
      </w:r>
      <w:r>
        <w:rPr>
          <w:rStyle w:val="a5"/>
        </w:rPr>
        <w:annotationRef/>
      </w:r>
    </w:p>
  </w:comment>
  <w:comment w:id="18" w:author="Sun, Kaiwei [2]" w:date="2017-12-05T23:27:00Z" w:initials="SK">
    <w:p w14:paraId="223C95B9" w14:textId="29D2E1B9" w:rsidR="003D15E5" w:rsidRDefault="003D15E5">
      <w:pPr>
        <w:pStyle w:val="a6"/>
      </w:pPr>
      <w:r>
        <w:rPr>
          <w:rStyle w:val="a5"/>
        </w:rPr>
        <w:annotationRef/>
      </w:r>
      <w:r>
        <w:rPr>
          <w:rFonts w:hint="eastAsia"/>
        </w:rPr>
        <w:t>I</w:t>
      </w:r>
      <w:r>
        <w:t xml:space="preserve"> do not think this is reasonable</w:t>
      </w:r>
    </w:p>
  </w:comment>
  <w:comment w:id="19" w:author="Sun, Kaiwei [2]" w:date="2017-12-05T23:36:00Z" w:initials="SK">
    <w:p w14:paraId="4695968E" w14:textId="448297F7" w:rsidR="000E1657" w:rsidRDefault="000E1657">
      <w:pPr>
        <w:pStyle w:val="a6"/>
      </w:pPr>
      <w:r>
        <w:rPr>
          <w:rStyle w:val="a5"/>
        </w:rPr>
        <w:annotationRef/>
      </w:r>
      <w:r>
        <w:rPr>
          <w:rFonts w:hint="eastAsia"/>
        </w:rPr>
        <w:t>H</w:t>
      </w:r>
      <w:r>
        <w:t>ey, this can not be traditional thoughts, maybe it should be a habit.</w:t>
      </w:r>
    </w:p>
  </w:comment>
  <w:comment w:id="20" w:author="Feng, Chuhao" w:date="2017-12-06T14:25:00Z" w:initials="FC">
    <w:p w14:paraId="0AC8A122" w14:textId="5A97E6B6" w:rsidR="00050E62" w:rsidRDefault="00050E62">
      <w:pPr>
        <w:pStyle w:val="a6"/>
      </w:pPr>
      <w:r>
        <w:rPr>
          <w:rStyle w:val="a5"/>
        </w:rPr>
        <w:annotationRef/>
      </w:r>
      <w:r>
        <w:rPr>
          <w:rFonts w:hint="eastAsia"/>
        </w:rPr>
        <w:t>更倾向于一种习惯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97768" w15:done="0"/>
  <w15:commentEx w15:paraId="05BC0E40" w15:done="0"/>
  <w15:commentEx w15:paraId="457D85EA" w15:done="0"/>
  <w15:commentEx w15:paraId="355E941F" w15:done="0"/>
  <w15:commentEx w15:paraId="21392CFE" w15:done="0"/>
  <w15:commentEx w15:paraId="223C95B9" w15:done="0"/>
  <w15:commentEx w15:paraId="4695968E" w15:done="0"/>
  <w15:commentEx w15:paraId="0AC8A122" w15:paraIdParent="469596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97768" w16cid:durableId="1DD018F0"/>
  <w16cid:commentId w16cid:paraId="05BC0E40" w16cid:durableId="1DD19920"/>
  <w16cid:commentId w16cid:paraId="457D85EA" w16cid:durableId="1DD19CDE"/>
  <w16cid:commentId w16cid:paraId="355E941F" w16cid:durableId="1DD1A22F"/>
  <w16cid:commentId w16cid:paraId="21392CFE" w16cid:durableId="1DD1A922"/>
  <w16cid:commentId w16cid:paraId="223C95B9" w16cid:durableId="1DD1A9C5"/>
  <w16cid:commentId w16cid:paraId="4695968E" w16cid:durableId="1DD1ABF7"/>
  <w16cid:commentId w16cid:paraId="0AC8A122" w16cid:durableId="1DD27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A6566" w14:textId="77777777" w:rsidR="005B3FCC" w:rsidRDefault="005B3FCC" w:rsidP="00182353">
      <w:r>
        <w:separator/>
      </w:r>
    </w:p>
  </w:endnote>
  <w:endnote w:type="continuationSeparator" w:id="0">
    <w:p w14:paraId="056D57E4" w14:textId="77777777" w:rsidR="005B3FCC" w:rsidRDefault="005B3FCC" w:rsidP="0018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614A4" w14:textId="77777777" w:rsidR="005B3FCC" w:rsidRDefault="005B3FCC" w:rsidP="00182353">
      <w:r>
        <w:separator/>
      </w:r>
    </w:p>
  </w:footnote>
  <w:footnote w:type="continuationSeparator" w:id="0">
    <w:p w14:paraId="44AF551F" w14:textId="77777777" w:rsidR="005B3FCC" w:rsidRDefault="005B3FCC" w:rsidP="0018235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 Kaiwei">
    <w15:presenceInfo w15:providerId="Windows Live" w15:userId="49b69083-8aa3-4691-8fb8-b88e955ebc9a"/>
  </w15:person>
  <w15:person w15:author="Sun, Kaiwei [2]">
    <w15:presenceInfo w15:providerId="AD" w15:userId="S-1-5-21-3911024418-269958338-2642314999-1001"/>
  </w15:person>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C2"/>
    <w:rsid w:val="00050E62"/>
    <w:rsid w:val="000632D7"/>
    <w:rsid w:val="000667B2"/>
    <w:rsid w:val="00083C35"/>
    <w:rsid w:val="0008413A"/>
    <w:rsid w:val="00085B21"/>
    <w:rsid w:val="00096E00"/>
    <w:rsid w:val="000A0CC2"/>
    <w:rsid w:val="000C48EA"/>
    <w:rsid w:val="000D3FA4"/>
    <w:rsid w:val="000D540F"/>
    <w:rsid w:val="000D7509"/>
    <w:rsid w:val="000E1657"/>
    <w:rsid w:val="000F1A32"/>
    <w:rsid w:val="00115256"/>
    <w:rsid w:val="00116DFE"/>
    <w:rsid w:val="00126781"/>
    <w:rsid w:val="00130164"/>
    <w:rsid w:val="00137352"/>
    <w:rsid w:val="0015242D"/>
    <w:rsid w:val="00164E97"/>
    <w:rsid w:val="00182353"/>
    <w:rsid w:val="001B113B"/>
    <w:rsid w:val="001C3115"/>
    <w:rsid w:val="00230AB3"/>
    <w:rsid w:val="0023495C"/>
    <w:rsid w:val="002557FE"/>
    <w:rsid w:val="0025725E"/>
    <w:rsid w:val="002877BF"/>
    <w:rsid w:val="00296643"/>
    <w:rsid w:val="002A5C8B"/>
    <w:rsid w:val="002C289D"/>
    <w:rsid w:val="002D6B39"/>
    <w:rsid w:val="002F117B"/>
    <w:rsid w:val="00345070"/>
    <w:rsid w:val="00371B72"/>
    <w:rsid w:val="003768ED"/>
    <w:rsid w:val="00391138"/>
    <w:rsid w:val="00392C87"/>
    <w:rsid w:val="003D15E5"/>
    <w:rsid w:val="0041550A"/>
    <w:rsid w:val="004274BD"/>
    <w:rsid w:val="00462892"/>
    <w:rsid w:val="004A4D1A"/>
    <w:rsid w:val="004E362B"/>
    <w:rsid w:val="00543F9F"/>
    <w:rsid w:val="00573179"/>
    <w:rsid w:val="005908BE"/>
    <w:rsid w:val="005B3FCC"/>
    <w:rsid w:val="005D1C27"/>
    <w:rsid w:val="00630C60"/>
    <w:rsid w:val="0064011F"/>
    <w:rsid w:val="00655B9E"/>
    <w:rsid w:val="0065765E"/>
    <w:rsid w:val="00657F89"/>
    <w:rsid w:val="00662BA8"/>
    <w:rsid w:val="00677A17"/>
    <w:rsid w:val="0068517A"/>
    <w:rsid w:val="006B132D"/>
    <w:rsid w:val="006C1D48"/>
    <w:rsid w:val="006C60C9"/>
    <w:rsid w:val="00710727"/>
    <w:rsid w:val="007543CF"/>
    <w:rsid w:val="007636DB"/>
    <w:rsid w:val="00783665"/>
    <w:rsid w:val="007950AB"/>
    <w:rsid w:val="007C6196"/>
    <w:rsid w:val="007D1D8F"/>
    <w:rsid w:val="007E4768"/>
    <w:rsid w:val="007E575B"/>
    <w:rsid w:val="008137D9"/>
    <w:rsid w:val="0082345E"/>
    <w:rsid w:val="008321F7"/>
    <w:rsid w:val="00862C2D"/>
    <w:rsid w:val="0086419C"/>
    <w:rsid w:val="008A3473"/>
    <w:rsid w:val="008E675D"/>
    <w:rsid w:val="008F5C6C"/>
    <w:rsid w:val="00922819"/>
    <w:rsid w:val="00927A0D"/>
    <w:rsid w:val="009507B5"/>
    <w:rsid w:val="009572B3"/>
    <w:rsid w:val="00966385"/>
    <w:rsid w:val="00976E8A"/>
    <w:rsid w:val="009A2504"/>
    <w:rsid w:val="009A343D"/>
    <w:rsid w:val="009B3B7C"/>
    <w:rsid w:val="009B79F1"/>
    <w:rsid w:val="009C7F64"/>
    <w:rsid w:val="009E010D"/>
    <w:rsid w:val="009E6106"/>
    <w:rsid w:val="009F037E"/>
    <w:rsid w:val="00A00C65"/>
    <w:rsid w:val="00A51C8E"/>
    <w:rsid w:val="00A53B9D"/>
    <w:rsid w:val="00A56F50"/>
    <w:rsid w:val="00A8243E"/>
    <w:rsid w:val="00B02CBC"/>
    <w:rsid w:val="00B122F0"/>
    <w:rsid w:val="00B12971"/>
    <w:rsid w:val="00B26401"/>
    <w:rsid w:val="00B43AB0"/>
    <w:rsid w:val="00B53378"/>
    <w:rsid w:val="00BA0DD7"/>
    <w:rsid w:val="00BC3A49"/>
    <w:rsid w:val="00BD14DD"/>
    <w:rsid w:val="00BE0A0C"/>
    <w:rsid w:val="00BF7DDE"/>
    <w:rsid w:val="00C24AE3"/>
    <w:rsid w:val="00C43E4E"/>
    <w:rsid w:val="00C45AE1"/>
    <w:rsid w:val="00C46243"/>
    <w:rsid w:val="00C5381F"/>
    <w:rsid w:val="00C56F6F"/>
    <w:rsid w:val="00C767CE"/>
    <w:rsid w:val="00C916B5"/>
    <w:rsid w:val="00CA4A5F"/>
    <w:rsid w:val="00CD701D"/>
    <w:rsid w:val="00D14CC8"/>
    <w:rsid w:val="00D25559"/>
    <w:rsid w:val="00D37744"/>
    <w:rsid w:val="00D80719"/>
    <w:rsid w:val="00D817F7"/>
    <w:rsid w:val="00DA1D2B"/>
    <w:rsid w:val="00DA498A"/>
    <w:rsid w:val="00DC6F63"/>
    <w:rsid w:val="00DD7BFF"/>
    <w:rsid w:val="00E654E7"/>
    <w:rsid w:val="00E81C44"/>
    <w:rsid w:val="00ED7431"/>
    <w:rsid w:val="00EE4964"/>
    <w:rsid w:val="00F1356D"/>
    <w:rsid w:val="00F237BA"/>
    <w:rsid w:val="00F35FD6"/>
    <w:rsid w:val="00F6154A"/>
    <w:rsid w:val="00FA6AEF"/>
    <w:rsid w:val="00FD6F74"/>
    <w:rsid w:val="00FE3969"/>
    <w:rsid w:val="00FE6A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D843"/>
  <w15:chartTrackingRefBased/>
  <w15:docId w15:val="{C9FA76EA-8FAF-414F-8E13-2DFFAD2C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2C87"/>
    <w:pPr>
      <w:ind w:leftChars="2500" w:left="100"/>
    </w:pPr>
  </w:style>
  <w:style w:type="character" w:customStyle="1" w:styleId="a4">
    <w:name w:val="日期 字符"/>
    <w:basedOn w:val="a0"/>
    <w:link w:val="a3"/>
    <w:uiPriority w:val="99"/>
    <w:semiHidden/>
    <w:rsid w:val="00392C87"/>
  </w:style>
  <w:style w:type="character" w:styleId="a5">
    <w:name w:val="annotation reference"/>
    <w:basedOn w:val="a0"/>
    <w:uiPriority w:val="99"/>
    <w:semiHidden/>
    <w:unhideWhenUsed/>
    <w:rsid w:val="00FA6AEF"/>
    <w:rPr>
      <w:sz w:val="18"/>
      <w:szCs w:val="18"/>
    </w:rPr>
  </w:style>
  <w:style w:type="paragraph" w:styleId="a6">
    <w:name w:val="annotation text"/>
    <w:basedOn w:val="a"/>
    <w:link w:val="a7"/>
    <w:uiPriority w:val="99"/>
    <w:semiHidden/>
    <w:unhideWhenUsed/>
    <w:rsid w:val="00FA6AEF"/>
    <w:pPr>
      <w:jc w:val="left"/>
    </w:pPr>
  </w:style>
  <w:style w:type="character" w:customStyle="1" w:styleId="a7">
    <w:name w:val="批注文字 字符"/>
    <w:basedOn w:val="a0"/>
    <w:link w:val="a6"/>
    <w:uiPriority w:val="99"/>
    <w:semiHidden/>
    <w:rsid w:val="00FA6AEF"/>
  </w:style>
  <w:style w:type="paragraph" w:styleId="a8">
    <w:name w:val="annotation subject"/>
    <w:basedOn w:val="a6"/>
    <w:next w:val="a6"/>
    <w:link w:val="a9"/>
    <w:uiPriority w:val="99"/>
    <w:semiHidden/>
    <w:unhideWhenUsed/>
    <w:rsid w:val="00FA6AEF"/>
    <w:rPr>
      <w:b/>
      <w:bCs/>
    </w:rPr>
  </w:style>
  <w:style w:type="character" w:customStyle="1" w:styleId="a9">
    <w:name w:val="批注主题 字符"/>
    <w:basedOn w:val="a7"/>
    <w:link w:val="a8"/>
    <w:uiPriority w:val="99"/>
    <w:semiHidden/>
    <w:rsid w:val="00FA6AEF"/>
    <w:rPr>
      <w:b/>
      <w:bCs/>
    </w:rPr>
  </w:style>
  <w:style w:type="paragraph" w:styleId="aa">
    <w:name w:val="Balloon Text"/>
    <w:basedOn w:val="a"/>
    <w:link w:val="ab"/>
    <w:uiPriority w:val="99"/>
    <w:semiHidden/>
    <w:unhideWhenUsed/>
    <w:rsid w:val="00FA6AEF"/>
    <w:rPr>
      <w:rFonts w:asciiTheme="majorHAnsi" w:eastAsiaTheme="majorEastAsia" w:hAnsiTheme="majorHAnsi" w:cstheme="majorBidi"/>
      <w:sz w:val="18"/>
      <w:szCs w:val="18"/>
    </w:rPr>
  </w:style>
  <w:style w:type="character" w:customStyle="1" w:styleId="ab">
    <w:name w:val="批注框文本 字符"/>
    <w:basedOn w:val="a0"/>
    <w:link w:val="aa"/>
    <w:uiPriority w:val="99"/>
    <w:semiHidden/>
    <w:rsid w:val="00FA6AEF"/>
    <w:rPr>
      <w:rFonts w:asciiTheme="majorHAnsi" w:eastAsiaTheme="majorEastAsia" w:hAnsiTheme="majorHAnsi" w:cstheme="majorBidi"/>
      <w:sz w:val="18"/>
      <w:szCs w:val="18"/>
    </w:rPr>
  </w:style>
  <w:style w:type="paragraph" w:styleId="ac">
    <w:name w:val="header"/>
    <w:basedOn w:val="a"/>
    <w:link w:val="ad"/>
    <w:uiPriority w:val="99"/>
    <w:unhideWhenUsed/>
    <w:rsid w:val="0018235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82353"/>
    <w:rPr>
      <w:sz w:val="18"/>
      <w:szCs w:val="18"/>
    </w:rPr>
  </w:style>
  <w:style w:type="paragraph" w:styleId="ae">
    <w:name w:val="footer"/>
    <w:basedOn w:val="a"/>
    <w:link w:val="af"/>
    <w:uiPriority w:val="99"/>
    <w:unhideWhenUsed/>
    <w:rsid w:val="00182353"/>
    <w:pPr>
      <w:tabs>
        <w:tab w:val="center" w:pos="4153"/>
        <w:tab w:val="right" w:pos="8306"/>
      </w:tabs>
      <w:snapToGrid w:val="0"/>
      <w:jc w:val="left"/>
    </w:pPr>
    <w:rPr>
      <w:sz w:val="18"/>
      <w:szCs w:val="18"/>
    </w:rPr>
  </w:style>
  <w:style w:type="character" w:customStyle="1" w:styleId="af">
    <w:name w:val="页脚 字符"/>
    <w:basedOn w:val="a0"/>
    <w:link w:val="ae"/>
    <w:uiPriority w:val="99"/>
    <w:rsid w:val="00182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30.png"/><Relationship Id="rId3" Type="http://schemas.openxmlformats.org/officeDocument/2006/relationships/webSettings" Target="webSettings.xml"/><Relationship Id="rId21" Type="http://schemas.openxmlformats.org/officeDocument/2006/relationships/customXml" Target="ink/ink4.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4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8.png"/><Relationship Id="rId10" Type="http://schemas.microsoft.com/office/2011/relationships/commentsExtended" Target="commentsExtended.xml"/><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8.emf"/><Relationship Id="rId30"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4T10:30:55.722"/>
    </inkml:context>
    <inkml:brush xml:id="br0">
      <inkml:brushProperty name="width" value="0.025" units="cm"/>
      <inkml:brushProperty name="height" value="0.025" units="cm"/>
      <inkml:brushProperty name="color" value="#CC912C"/>
      <inkml:brushProperty name="inkEffects" value="gold"/>
      <inkml:brushProperty name="anchorX" value="-1.19612E6"/>
      <inkml:brushProperty name="anchorY" value="-338710.28125"/>
      <inkml:brushProperty name="scaleFactor" value="0.5"/>
    </inkml:brush>
  </inkml:definitions>
  <inkml:trace contextRef="#ctx0" brushRef="#br0">6725 2498 24575,'-295'392'0,"232"-310"0,2-2 0,1-3 0,2-3 0,9-12 0,2-3 0,1-1 0,1-1 0,-10 13 0,1-3 0,0 2 0,0 3 0,0 1 0,0 3-2201,9-13 1,1 1 0,-1 2-1,1-2 2201,-2-1 0,1-1 0,-1 1 0,2 4 0,-5 14 0,2 4 0,-1 1 0,-2-4 0,0-9 0,-3-3 0,1 1 0,2 4-592,9-3 0,2 4 0,1 2 0,0-1 0,-3-3 592,-9 9 0,-3-4 0,1 1 0,2 3 0,12-9 0,1 2 0,2 2 0,0-1 0,-1-1 0,-9 12 0,0-2 0,0 1 0,2 1 0,9-12 0,1 0 0,0 2 0,0-1 0,0 0 0,0-2 0,0 0 0,0-1 0,0 1 0,0 0 0,-1 2 0,1 0 0,-1 0 0,1 1 0,1 0 0,1-1 0,0 0 0,0 0 0,1 1 0,0-1 0,-1 0 0,1 1 0,0-1 0,0 1 0,0-1 0,-5 16 0,1 1 0,-1-1 0,1 1 0,7-17 0,-1 0 0,0 0 0,1 0 0,-1-2-210,-3 11 1,0-2 0,-1 0 0,0 0 209,-1 1 0,-2 1 0,1 0 0,1-3-416,7-8 0,1-3 0,1 0 0,-2 1 416,0-1 0,-2 1 0,1-1 0,1-1 0,-7 18 0,1-2 0,2 1 0,0 3 0,2 1 0,0-2 0,1-9 0,-1-3 0,0 2 186,-3 6 1,-1 0-1,3 0-186,7-7 0,4 0 0,-3-1 525,-5-3 0,-3-1 0,4 1-525,5 2 0,3 0 0,-1-1 0,0-10 0,-1-1 0,0 0 0,1 4 0,-1 1 0,1-3 1035,-3 19 1,-1-3-1036,-4-2 0,0 0 0,10-5 0,1-2 0,-5-3 0,1 0 0,4 10 0,2 0 0,-1-10 0,0-1 0,1 11 0,-1 1 0,-1-5 0,2-1 0,5 1 0,1 0 0,1-2 0,0 0 969,0-6 1,-1 0-970,0 0 0,-1 0 0,1 6 0,-1 0 0,-5-4 0,1-1 0,5 6 0,-1-1 0,-6-6 0,0 0 0,5 6 0,3 0 0,-1-10 0,2-1 0,-1 10 0,-1-1 0,0-15 0,-1-2 1077,1 5 0,-1 0-1077,-6-4 0,3-3 2152,8 32-2152,-22 6 0,22-22 0,-9 1 1623,12-4-1623,-12-11 1258,9-14-1258,-10-2 678,13-12-678,0 0 254,13-13-254,27-3 0,6-12 0,46 0 0,-6 0-884,-27-3 1,4-6 883,11-12 0,3-10-1133,-18-1 1,1-6 0,2-3 1132,14-10 0,3-6 0,-1-3-909,-18 7 0,0-2 0,-1-2 1,1 1 908,2 1 0,0 0 0,1 0 0,-2-4-776,5-9 1,-2-3 0,1-2 0,-2 3 775,-2 5 0,-1 2 0,-1-1 0,0-2 0,4-10 0,0-3 0,-1-1 0,-1 2 0,-2 5 0,-1 1 0,0-1 0,0 0 0,1-5 0,0-1 0,-1-1 0,-1 1 0,0-1 0,-1 1 0,-1-1 0,1 0 0,-9 12 0,-1-1 0,1 0 0,0 0 0,-1 0-410,1 2 1,0 1 0,0-1 0,0 0-1,-2 0 410,1-4 0,-1 0 0,-1-1 0,1 0 0,-1 2 0,1 2 0,-1 2 0,1 0 0,-1-1 0,-1-1-172,0-2 1,-2-2 0,0 0-1,-1 1 1,1 1 171,8-12 0,0 3 0,0-1 0,-3-1-45,-2-7 0,-3-2 0,0 1 0,2 3 45,1 9 0,1 4 0,0 0 0,-4-2 35,-6-2 1,-4-2 0,-1 0 0,3 1-36,3 5 0,2 2 0,0-1 0,-3 0 201,-5 0 0,-1-2 0,-2 1 1,0 1-202,11-22 0,0 1 0,-3 0 0,-5 2 0,-3 0 0,-1 0 0,-3 7 0,0 1 0,-2 2 453,-1 5 1,-1 2-1,-3 0-453,-4 1 0,-3-1 0,1 3 898,9-21 1,-1 3-899,-10 12 0,-1 1 1234,6 0 0,2 5-1234,-1 19 0,-1 2 3112,3-45-3112,-4 28 2446,-12 12-2446,0 12 1777,0 3-1777,0 49 0,-49 22 0,20 6 0,-3 8 0,-17 4 0,-10 5 0,-2 3-1268,10-5 1,-1 2-1,-2 2 1,-1 3 1267,2-4 0,-2 3 0,-1 1 0,-2 1 0,1 2-950,-6 8 0,0 1 1,-2 2-1,0 1 1,-1 0 949,6-8 0,-2-1 0,0 1 0,-1 1 0,2 0 0,1 1-530,2 0 1,2 1 0,1 0 0,-1 1 0,1-1-1,-3 0 530,-2 1 0,-1-1 0,-1 1 0,0-1 0,0 0 0,1 1-354,1 1 0,0 0 0,0 0 1,1 0-1,-1 1 0,0-1 354,0 0 0,0 0 0,-1 0 0,1 0 0,0 0 0,-1 0-32,1-1 0,0 0 0,0 0 1,0-1-1,1 0 0,-1 0 32,2-1 0,1-1 0,-1 0 0,1 0 0,0 0 0,1-1 0,-9 12 0,1-1 0,0 0 0,1 0 0,0-2 0,2-5 0,0 0 0,0-1 0,0 0 0,1-1 0,1-1 0,1 0 0,0-1 0,1 0 0,1 0 87,-9 11 1,3-1 0,0 0 0,-1-2-88,1-3 0,0-2 0,0 0 0,3-2 189,5-3 0,2-2 0,0 0 0,1-1-189,-14 14 0,0-2 0,2 0 487,6-4 1,2 0 0,1-2-488,7-9 0,1-3 0,1 1 0,3-1 0,1 1 0,1-4 1410,-10 6 1,2-3-1411,6-6 0,1-3 0,7-4 0,1-4 3580,-22 8-3580,12 6 3633,3-37-3633,12 10 2791,-12-22-2791,10 22 989,-10-22-989,12 21 0,1-21 0,-1 9 0,0-12 0,1 0 0,-1 0 0,0 0 0,1 0 0,-1 0 0,1 0 0,-1-12 0,-12-15 0,22-41 0,-6 17 0,-1-8-1519,12-6 0,4-8 0,0-4 1519,-2 3 0,0-5 0,0-3 0,1-2-1043,3 4 0,1-2 0,0-2 1,2-3-1,-1 0 1043,2 5 0,0-2 0,1-1 0,1-1 0,-1 0 0,1-1-592,0-1 1,-1-1 0,1-1 0,1 0 0,1-1 0,2 0 591,3 6 0,1 0 0,1-1 0,2 0 0,0-1 0,1-1 0,-1 0-339,-1-5 0,0-1 0,0 0 0,0-1 0,2-1 0,2 1 0,3 0 339,2 8 0,1 0 0,3 0 0,1 0 0,1-1 0,0 1 0,-1 0 0,-1 0-96,1-10 0,-1 0 1,-1-1-1,0 1 1,1 0-1,2 0 0,3-1 96,-1 9 0,2-1 0,2-1 0,1 1 0,1-1 0,-1 2 0,0-1 0,-1 2-4,1-6 1,-2 1 0,1 0 0,-1 1 0,2 0-1,0 1 1,3-1 3,2 0 0,1 1 0,2 0 0,1 0 0,0 0 0,0 0 0,1 0 0,-6 10 0,0-1 0,0 0 0,1 0 0,0 1 0,0 0 0,1 1 0,1 2 0,4-5 0,1 1 0,0 2 0,1 0 0,0 1 0,1-1 0,1-1 0,1-3 0,1 0 0,1 0 0,0-1 0,0 0 0,1 0 0,1 0 0,-4 9 0,0-1 0,0 0 0,1-1 0,1 2 0,-1-1 0,1 2 0,0 1 0,4-5 0,1 1 0,1 1 0,-1 0 0,1 1 0,0 0 0,-1-1 0,1-2 0,0 0 0,0 0 0,0-1 0,0 1 0,1 2 0,0 1 0,-2 5 0,0 1 0,0 0 0,1 2 0,0 0 0,-1 2 0,0 0 0,5-4 0,-1 2 0,0 0 0,0 2 0,0 0 0,1 0 0,-1 0 0,-1 1 0,1 1 0,0 0 0,0 1 0,0 1 0,8-6 0,0 1 0,0 1 0,0 1 0,-2 0 58,-4 3 0,-1 0 0,-1 1 0,-1 1 1,0 1-59,7-6 0,-1 2 0,-1 1 0,1 1 210,-2 1 1,1 2 0,-1 1-1,-3 1-210,6-6 0,-4 2 0,0 1 491,0 3 0,0 1 0,-2 1-491,-6 7 0,-2 1 0,-2 1 1254,17-18 0,-4 3-1254,-4 10 0,-3 2 1644,-12 5 1,-2 3-1645,28-15 3179,-13 3-3179,-12 9 2613,9 0-2613,-9 3 1613,-12 0-1613,18 9 576,-18-8-576,12 11 0,-3-12 0,-1-3 0,4 12 0,0-18 0,9 31 0,-9-34 0,0 33 0,9-17 0,-9 20 0,0-11 0,10-1 0,-23 13 0,10-10 0,-12 10 0,-1-13 0,1 13 0,0-10 0,-1 10 0,1 0 0,-1 2 0,1 13 0,0 0 0,-13-12 0,9 9 0,-8-22 0,11 22 0,1-9 0,-13 0 0,10 9 0,-10-22 0,13 22 0,-1-21 0,1 21 0,0-10 0,-13 1 0,10 9 0,-10-22 0,13 22 0,-1-21 0,1 21 0,-1-22 0,1 22 0,0-21 0,-1 21 0,13-22 0,3 10 0,12-13 0,13 0 0,-10 1 0,34-1-958,-6-12 958,-32 25 0,2 0 0,0-5 0,-1 0 0,0 5 0,0 2 0,1 0 0,-1-1 0,0-6 0,0 0 0,-5 4 0,-2 1-244,47-13 244,-12 4 0,12 9 0,-9-1 0,9-8 0,-36 21 0,17-10 0,-42 13 0,30 0 0,-21 0 946,13 0-946,-1 0 256,-12 0-256,9 0 0,-21 0 0,21 0 0,-9 0 0,0 0 0,-3 0 0,-13 0 0,1 0 0,-1 0 0,1 0 0,0 0 0,-1 0 0,1 0 0,-1 0 0,1 0 0,0 0 0,-1 25 0,-11 6 0,20 36 0,-5 16-391,-11-35 0,3 2 391,10 4 0,-2 2-571,-14 5 0,0 1 571,21 1 0,1 0 0,-15 5 0,-2 2 0,5-1 0,1 0 0,-1-1 0,-2 2-863,-3 5 0,-1 0 863,0 2 0,1 0 0,5 5 0,-2 1 0,-8 5 0,-3 2 0,7 6 0,-2 2-893,-12-27 0,-3 3 0,0 1 893,1 7 0,-1 1 0,-1 1 0,-2 3 0,-1 1 0,-1 1 0,1-2 0,0 1 0,0 1-917,2 4 0,-1 2 0,-4 2 917,-3-19 0,-3 1 0,-2 0 0,1 1-560,0 0 1,0 1 0,-2 0 0,-2 2 559,-6 8 0,-3 1 0,-2 0 0,-2 1-369,2-17 1,-2 1 0,0-1-1,-1 1 1,0 0 368,0 4 0,0 0 0,-1 0 0,0 0 0,-2 0-261,-2 3 0,-3-1 0,-1 0 0,1 1 1,0 0 260,3 0 0,1 1 0,-1 1 0,0-2 0,-1 0 0,-3-3 0,-1 0 0,-1-1 0,0 0 0,2 0 0,2-2 0,1 0 0,1 0 0,-1 0 0,-2-1 0,-3 3 0,-2 0 0,0-1 0,-1 0 0,2-1 0,4-5 0,0 0 0,0-2 0,0 1 0,-1 1 0,-2 3 0,-1 1 0,-1 0 0,-1 0 0,-1 0 0,-2 0 0,-1 1 0,-1 0 0,-1-1 0,1-1 0,0-2 0,1-1 0,-1-1 0,-2 1 0,-2 0 0,3-6 0,-3 1 0,-1 1 0,0-1 0,-2-1 0,2-1-165,-9 9 0,0-3 0,-1 0 1,0 1-1,-2 0 165,6-7 0,-1 1 0,0 0 0,-2 0 0,0 0 0,0-2-101,-2-1 0,0-2 0,-2 0 0,1 0 0,-1 0 0,1 0 101,1 0 0,1 1 0,-1 0 0,0-1 0,0 0 0,0-3-71,-11 8 0,-1-2 0,0-1 0,0-1 0,0 0 71,1 1 0,0 0 0,1-1 0,-1-1 0,1-2 20,3-5 0,1-1 0,0-1 1,0-2-1,-1 0-20,1-2 0,0 0 0,0-2 0,0-1 0,-2-1 0,1-1 0,-1-2 0,0-1 0,-1-1 0,0-1 0,-14 5 0,0-2 0,-1-2 0,0-1 0,-2 1 0,0-1 0,-1-2 0,-1-2 0,-3-4 0,0-3 0,-3-2 0,-2 2 0,11-1 0,-2 0 0,-2 0 0,-3 0 0,-3-3 0,15-5 0,-3-1 0,-1-1 0,-3-1 0,-2 0 0,-2-2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4T10:30:49.302"/>
    </inkml:context>
    <inkml:brush xml:id="br0">
      <inkml:brushProperty name="width" value="0.025" units="cm"/>
      <inkml:brushProperty name="height" value="0.025" units="cm"/>
      <inkml:brushProperty name="color" value="#FCE150"/>
    </inkml:brush>
  </inkml:definitions>
  <inkml:trace contextRef="#ctx0" brushRef="#br0">7560-20 15358,'-114'435'0,"88"-349"0,0 3 0,-3-3 0,-1-9 0,-3-14 0,-23 0 0,-4-9 0,8 8 0,-2 6 0,-2 1-859,-6 0 1,-2-1-1,0 6 859,12-7 0,0 4 0,-1 3 0,-2 2-385,1-2 0,-3 2 0,-1 3 0,0 1 0,1 3 385,7-8 0,1 2 0,1 2 0,-1 0 0,1 3 0,-2 1-114,1-4 0,0 2 0,-1 1 1,0 1-1,1 2 0,0 0 0,2 1 114,5-6 0,1 1 0,0 0 0,1 1 0,1 1 0,-1 1 0,1 0 0,-1 0-167,-1 4 1,-1 0-1,0 1 1,0 0-1,1 1 1,0 0-1,1 1 1,1 0 166,5-8 0,0 1 0,1 0 0,0 0 0,1 1 0,0 0 0,1 0 0,0 1 0,1 1-60,-1 3 0,0 0 1,1 2-1,1-1 1,0 1-1,0 1 0,1-1 1,0 0-1,-1 0 60,1-1 0,0-1 0,0 1 0,0 0 0,0 0 0,1-1 0,0 1 0,1 0 0,1 0 0,1 0 0,1-1 0,0 1 0,1-1 0,1 1 0,0 0 0,0-1 0,1 1 0,-1-1 0,1-1 0,1 0 0,0 1 0,0-1 0,1 1 0,-1-2 0,2 0 0,0-1 0,0-1 0,-2 15 0,0-2 0,1-1 0,0-1 0,2 0 0,-1 0 0,1 0 0,1 1 0,1 0 0,1 1 0,0 0 0,0-2 0,0-3 0,-1-2 0,1-3 0,-2-3 0,1-2 0,0-1 0,1 0 0,0 0 0,0 2 0,1 0 0,1 0 0,-1 0 0,1-4 0,-1-3 192,-2 15 1,0-4-1,0-4 1,1 1-193,2-6 0,1 1 0,1-3 0,-1-5 578,1 1 0,0-5 0,0-4-578,-5 8 0,0-8 3270,-1 15-3270,64-53 0,8-18 0,12-6 0,25-2 0,11-2 0,-21 1 0,4 0 0,0 0 0</inkml:trace>
  <inkml:trace contextRef="#ctx0" brushRef="#br0" timeOffset="1">7339 2351 24575,'-462'294'0,"382"-243"0,0 0 0,0 1 0,1 2 0,2 1 0,4 3-1639,7 1 1,4 1-1,2 3 1,1 1 0,-1 2-1,-3 2 1426,-2 0 0,0 1 0,-2 3 0,0 1 1,-1 1-1,-2 3 0,0 1-3,12-13 1,-1 2-1,-1 1 1,0 1-1,-2 1 1,1 1 0,0 1-1,0 1 1,0 0-1,1 1 216,3-4 0,0 1 0,1 1 0,0 1 0,0 0 0,0 1 0,0 0 0,0 0 0,0 2 0,0-1 0,-1 1-74,2-2 1,0 0 0,0 0 0,0 2 0,-1-1-1,1 1 1,0 0 0,0 1 0,0 0 0,0 0-1,1 0 1,1 0 73,0 0 0,0 0 0,0 0 0,0 1 0,1 0 0,0 0 0,0 0 0,1 1 0,0-1 0,1 1 0,0 0 0,1 0-185,-3 6 1,1 0-1,0 1 1,1 0 0,0 0-1,1 0 1,0 0-1,1 0 1,-1-1 0,1 0-1,0-1 185,-3 3 0,1 0 0,-1 0 0,1-1 0,0 0 0,0 0 0,1 0 0,1 0 0,1 0 0,0 0 0,2 0 0,1 0 0,0 0 0,1 1 0,1 0 0,0-1 0,0-1 0,1 0 0,1-1 0,0-1 0,-4 9 0,0-1 0,2-1 0,0-1 0,0 0 0,1-2 0,0 1 0,1-1 0,1-4 0,0 0 0,1-1 0,-1 0 0,2 0 0,0-2 0,1-1 0,0-1 0,-5 15 0,0-3 0,2-1 0,0-1 0,2-1 0,2-1 46,-2 7 1,4-1 0,0-1-1,1-3 1,-2-2-47,-6 9 0,-1-4 0,1-1 0,2-1 183,5-5 0,2-1 0,0-1 0,0-4-183,-7 13 0,0-5 0,1-2 542,5-12 0,0-3 1,1-2-543,-11 18 0,5-5 1513,14-15 1,0-7-1514,-29 12 0,98-128 0,-11 8 0,6-10 0,112-161 0</inkml:trace>
  <inkml:trace contextRef="#ctx0" brushRef="#br0" timeOffset="2">3784 1744 24575,'-77'187'0,"48"-126"0,-1 1 0,3 2 0,8 12 0,3 3 0,-4-1-2176,-8-4 0,-6-1 0,-2 0 2176,-4 4 0,-3 0 0,1 2-962,-1 5 1,2 2 0,-1 4 961,8-12 0,-1 3 0,2 2 0,0 3-487,7-9 0,0 1 0,1 3 0,1 1 0,0 1 487,-2 8 0,0 2 0,1 2 0,0 1 0,1 1-477,4-12 0,1 1 1,1 2-1,0-1 1,0 2-1,1-1 477,0 3 0,0 0 0,1 1 0,0 0 0,1 1 0,1-1-183,1 2 1,1 1-1,1-1 1,0 1-1,0-1 1,-1 1 182,-1-1 0,0 1 0,-1-1 0,0 1 0,1-1 0,0 0-97,1 1 0,1-1 0,0 0 0,0 0 0,-1 0 0,-1-1 97,-2-1 0,1 1 0,-2-1 0,0 0 0,-1-1 0,0 0 0,0-2 0,-1-1 0,0 0 0,-1-1 0,0 1 0,-1-1 0,1 0 0,-2 1 0,1-1 0,-1 0 0,-1-1 0,0-1 0,0-2 0,-1-2 0,0 0 0,-1-1 0,1 0 0,0-1 0,-2 12 0,1-2 0,-1 0 0,0-1 0,-1-1 25,-3-1 1,0 0 0,-1-2 0,0 0 0,1-1-26,-4 12 0,2-1 0,-1-1 0,-1-1 153,-1-5 0,0 0 0,-1-1 1,0 0-154,1-3 0,0-1 0,0 0 0,1-2 0,4-6 0,2-1 0,-1 0 0,-1-2 0,-1-1 0,-1 0 0,0-2 0,1 0 382,-8 15 0,1 0 0,1-1-382,3 0 0,0 0 0,1-1 536,4-10 0,0-2 0,2 2-536,2 6 0,3 1 0,-2-3 0,-12 18 0,3-2 1185,15 5 0,0-3-1185,-8-20 0,1-5 1286,16-5 1,1-3-1287,-21 35 2619,13-37-2619,-9-18 2705,8-40-2705,-11-40 0,11-43 0,9 28 0,2-3 399,4-10 1,2-2-400,-1 1 0,0 0 0,0 0 0,0 0 0,0 1 0,0-1-425,0-6 1,0 0 424,0-1 0,0-1 0,0-10 0,0-4-1118,-1 21 1,1-2-1,1-4 1118,4-15 0,3-5 0,4-4-958,-1 24 0,3-2 1,3-2-1,1-2 1,1 0 957,5-10 0,2-1 0,2-1 0,3-3 0,1-2-405,-3 12 1,2-2 0,1-2-1,2-1 1,1-1 0,0 0 0,2 1 404,-3 10 0,1 0 0,1 1 0,0-1 0,1 0 0,1-1 0,-1-1 0,1-2-208,-2 2 1,0-2 0,0-2-1,1 0 1,-1-1 0,1 0 0,1-1-1,0 1 1,2-1 207,-3 6 0,2 0 0,0-1 0,0 0 0,1-1 0,1 1 0,-1-1 0,0 1 0,0-1 0,0 1-88,-1 0 0,0-1 1,-1 1-1,1-1 1,-1 1-1,1-1 1,0 1-1,1-1 1,0 1-1,1 0 88,1-2 0,0 0 0,1 1 0,0-1 0,1 0 0,0 1 0,1-1 0,-1 0 0,1 1 0,1-1 0,-4 7 0,0-1 0,1 0 0,0 1 0,1-1 0,-1 0 0,1 1 0,0-1 0,0 2 0,0 0 0,0 0 0,3-4 0,0 1 0,0 1 0,1 0 0,-1 1 0,0-1 0,1 0 0,1 0 0,0-1 0,0-1 0,-1 3 0,0-1 0,1-1 0,0 0 0,1-1 0,0 0 0,0 0 0,0 1 0,0 0 0,1 1 0,-1 0 0,-1 3 0,0 0 0,1 1 0,-1-1 0,0 2 0,1-1 0,0 0 0,0 1 0,1 0 0,1 0 0,0 0 0,2-2 0,1 1 0,0-1 0,0 0 0,2 1 0,-1-1 0,1 2 0,0-1 0,1 2 0,-1 0 0,1 2 0,3-4 0,1 0 0,0 1 0,1 1 0,0 0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4T10:30:47.113"/>
    </inkml:context>
    <inkml:brush xml:id="br0">
      <inkml:brushProperty name="width" value="0.025" units="cm"/>
      <inkml:brushProperty name="height" value="0.025" units="cm"/>
      <inkml:brushProperty name="color" value="#FCE150"/>
    </inkml:brush>
  </inkml:definitions>
  <inkml:trace contextRef="#ctx0" brushRef="#br0">3615-19 24575,'-518'321'0,"437"-269"0,-2 2 0,0-1 0,5-1 0,6-1 0,10-3-2300,-2 9 1,12-3-1,0 3 2300,-12 9 0,0 3 0,2 1 0,1 2 0,2 1 0,-2 3-787,8-13 1,-3 2 0,1 1 0,2 0 786,4 0 0,3 0 0,0 1 0,0 0 0,-2 2 0,-1 0 0,2 0 0,1 0-254,3-2 0,2 1 0,1 0 1,2 2 253,1 3 0,1 2 0,2 1 0,0 0 0,-1-3 0,-1 0 0,2 1 0,1 3 0,0 8 0,3 4 0,0 1 0,0-2-599,2-5 1,0 0 0,1 0 0,0 2 598,-1 6 0,0 1 0,0 1 0,2 1-216,1 2 0,0 0 0,2 0 1,-2 2 215,4-16 0,-2 0 0,1 1 0,1 0 0,1 1-81,2-2 1,1 1 0,1 1 0,-1-1 0,-1 1 80,-3 3 0,-1 1 0,-1 0 0,2 0 0,1-1 0,3-3 0,3-1 0,0 0 0,0 0 0,-1 0 0,-1 0 0,0 0 0,-1 0 0,1 0 0,2-1-60,-2 15 0,2 0 0,1-1 0,1 0 60,0-6 0,2 1 0,0-2 0,-1-1 0,-2-4 0,-1-2 0,0 0 0,3 1 26,2-1 1,2 0 0,0 0 0,-1-1-27,-2-4 0,-1-1 0,1 0 0,1 2 0,4 5 0,2 3 0,0-1 0,-1 0 0,-2-1 0,-1-1 0,0 0 0,2 1 0,3 2 0,2 0 0,0 1 0,-1 0 56,-1 7 0,-2 2 1,1 0-1,0-2-56,2-5 0,1-1 0,1-1 0,-1 1 0,0 2 0,0 0 0,0 0 0,0-2 0,0-4 0,0-2 0,0 0 0,0-2 330,0 19 0,0-3 1,0 0-331,0-3 0,0-1 0,0-1 0,0-7 0,0-1 0,0-2 478,0-10 0,-1-2 1,2-1-479,4 23 0,2-4 940,-1-11 1,4-2-941,8-11 0,4-1 0,-4 1 0,6-3 0,13-10 0,6-2 0,4 1 0,4-3 0,8-2 0,8-6 813,23-5 1,6-8-814,-31-7 0,1-3 0,2-8 0,11-11 0,2-10 0,-2-4 0,-4-3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4T10:30:46.264"/>
    </inkml:context>
    <inkml:brush xml:id="br0">
      <inkml:brushProperty name="width" value="0.025" units="cm"/>
      <inkml:brushProperty name="height" value="0.025" units="cm"/>
      <inkml:brushProperty name="color" value="#FCE150"/>
    </inkml:brush>
  </inkml:definitions>
  <inkml:trace contextRef="#ctx0" brushRef="#br0">5990-26 21367,'-144'496'0,"114"-413"0,-3-1 0,0 0 0,-1 0 0,1 2 0,3 2-1266,5-3 0,2 3 0,2 1 0,0 1 1,0 0-1,-2-1 0,-2-2 1266,-7 9 0,-2-2 0,-1 0 0,-1 0 0,0-1 0,1 2-257,4-12 1,0 1 0,1 0 0,-1 1 0,0-1 0,-1-1 0,0 1 256,0-3 0,0 0 0,-1-1 0,0 0 0,0 1 0,-2 1 0,0 1-94,1-3 1,0 1-1,-1 1 1,-1 1-1,-1 0 1,1 0-1,-2-1 1,0 0 93,0-1 0,-1 0 0,0-1 0,-1 1 0,0-1 0,-1 1 0,-1 0 0,0 1-222,-4 4 0,0 2 1,-2 0-1,0 0 0,-1 1 1,1-1-1,-1 0 0,0-1 222,1-2 0,0 0 0,0 0 0,-1 0 0,1 0 0,-1-1 0,0 0 0,-1 0 0,1 0 0,-1 0 0,0 0 0,-1-1 0,1 1 0,0-2 0,-1 1 0,1-2 0,2-3 0,0 0 0,0-2 0,0 0 0,0 1 0,0-1 0,-1 0 0,0 0 0,-1 3 0,-1 0 0,0 0 0,-1 0 0,1 0 0,-1-1 0,2-1 0,0-1 0,-2 2 0,2-1 0,-1 0 0,2-2 0,-2 0 0,1 1 0,-2 0 0,-3 4 0,-1 0 0,-1 1 0,0-1 0,0 0 0,1 0 0,2-1 0,3-6 0,1 1 0,0-2 0,1 1 0,0-1 0,0 1 0,1 0 0,-9 11 0,1 1 0,0 0 0,0-1 0,1 1 0,1 0 0,1-3 0,1 0 0,1 1 0,0-1 0,2 1 0,2 1 0,2-2 0,1 2 0,2 0 0,2 0 0,0 1 0,3 1 0,1-1 0,1 1 0,2 1 0,1 0 0,2 0 0,3 1 0,1-1 0,3-1 0,1 2 0,2-1 0,2 2 0,1 0 0,1 5 0,2 1 0,2 0 0,1 2 0,3-1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4T10:32:37.528"/>
    </inkml:context>
    <inkml:brush xml:id="br0">
      <inkml:brushProperty name="width" value="0.025" units="cm"/>
      <inkml:brushProperty name="height" value="0.025" units="cm"/>
      <inkml:brushProperty name="color" value="#CC912C"/>
      <inkml:brushProperty name="inkEffects" value="gold"/>
      <inkml:brushProperty name="anchorX" value="-1.25619E6"/>
      <inkml:brushProperty name="anchorY" value="-358621.15625"/>
      <inkml:brushProperty name="scaleFactor" value="0.5"/>
    </inkml:brush>
  </inkml:definitions>
  <inkml:trace contextRef="#ctx0" brushRef="#br0">-115 478 24575,'245'-73'0,"-172"48"0,2-1 0,2 0 0,-2 1 0,-3 3 0,-1 0 0,1 1 0,1 1-825,4 1 1,2 2 0,0-2 0,-2-3 0,-2-7 0,-1-4 0,0 0 0,0 3 0,220-59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2</cp:revision>
  <dcterms:created xsi:type="dcterms:W3CDTF">2017-12-06T06:27:00Z</dcterms:created>
  <dcterms:modified xsi:type="dcterms:W3CDTF">2017-12-06T06:27:00Z</dcterms:modified>
</cp:coreProperties>
</file>